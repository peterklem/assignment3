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5D0BD" w14:textId="429BF165" w:rsidR="009060B7" w:rsidRPr="009060B7" w:rsidRDefault="009060B7">
      <w:pPr>
        <w:rPr>
          <w:ins w:id="0" w:author="Klembczyk, Peter T." w:date="2020-06-14T19:56:00Z"/>
          <w:i/>
          <w:iCs/>
          <w:rPrChange w:id="1" w:author="Klembczyk, Peter T." w:date="2020-06-14T19:56:00Z">
            <w:rPr>
              <w:ins w:id="2" w:author="Klembczyk, Peter T." w:date="2020-06-14T19:56:00Z"/>
            </w:rPr>
          </w:rPrChange>
        </w:rPr>
      </w:pPr>
      <w:ins w:id="3" w:author="Klembczyk, Peter T." w:date="2020-06-14T19:56:00Z">
        <w:r>
          <w:rPr>
            <w:i/>
            <w:iCs/>
          </w:rPr>
          <w:t>Peter’s edits in italics</w:t>
        </w:r>
      </w:ins>
    </w:p>
    <w:p w14:paraId="18F5D072" w14:textId="134316FE" w:rsidR="00776E10" w:rsidRDefault="00776E10">
      <w:r>
        <w:t xml:space="preserve">Waterfall – </w:t>
      </w:r>
    </w:p>
    <w:p w14:paraId="3C7EEBAB" w14:textId="77777777" w:rsidR="000A7E5A" w:rsidRDefault="00776E10">
      <w:pPr>
        <w:rPr>
          <w:ins w:id="4" w:author="Klembczyk, Peter T." w:date="2020-06-14T19:44:00Z"/>
        </w:rPr>
      </w:pPr>
      <w:r>
        <w:t>First figure out the requirements of the software</w:t>
      </w:r>
    </w:p>
    <w:p w14:paraId="6F4B7CE8" w14:textId="26C99D04" w:rsidR="000A7E5A" w:rsidRPr="00963644" w:rsidRDefault="000A7E5A">
      <w:pPr>
        <w:ind w:firstLine="720"/>
        <w:rPr>
          <w:i/>
          <w:iCs/>
          <w:rPrChange w:id="5" w:author="Klembczyk, Peter T." w:date="2020-06-14T19:44:00Z">
            <w:rPr/>
          </w:rPrChange>
        </w:rPr>
        <w:pPrChange w:id="6" w:author="Klembczyk, Peter T." w:date="2020-06-14T19:56:00Z">
          <w:pPr/>
        </w:pPrChange>
      </w:pPr>
      <w:ins w:id="7" w:author="Klembczyk, Peter T." w:date="2020-06-14T19:43:00Z">
        <w:r w:rsidRPr="00963644">
          <w:rPr>
            <w:i/>
            <w:iCs/>
            <w:rPrChange w:id="8" w:author="Klembczyk, Peter T." w:date="2020-06-14T19:44:00Z">
              <w:rPr/>
            </w:rPrChange>
          </w:rPr>
          <w:t xml:space="preserve">Could be assessing what needs to be in the </w:t>
        </w:r>
      </w:ins>
      <w:ins w:id="9" w:author="Klembczyk, Peter T." w:date="2020-06-14T19:44:00Z">
        <w:r w:rsidRPr="00963644">
          <w:rPr>
            <w:i/>
            <w:iCs/>
            <w:rPrChange w:id="10" w:author="Klembczyk, Peter T." w:date="2020-06-14T19:44:00Z">
              <w:rPr/>
            </w:rPrChange>
          </w:rPr>
          <w:t>CURSE database</w:t>
        </w:r>
      </w:ins>
      <w:ins w:id="11" w:author="Klembczyk, Peter T." w:date="2020-06-14T19:56:00Z">
        <w:r w:rsidR="009060B7">
          <w:rPr>
            <w:i/>
            <w:iCs/>
          </w:rPr>
          <w:t xml:space="preserve"> </w:t>
        </w:r>
      </w:ins>
    </w:p>
    <w:p w14:paraId="5EC543A7" w14:textId="1F995734" w:rsidR="00776E10" w:rsidRDefault="00776E10">
      <w:pPr>
        <w:rPr>
          <w:ins w:id="12" w:author="Klembczyk, Peter T." w:date="2020-06-14T19:58:00Z"/>
        </w:rPr>
      </w:pPr>
      <w:r>
        <w:t>Second figure out what you want the software to do, this can be something as simple as doing math equations</w:t>
      </w:r>
    </w:p>
    <w:p w14:paraId="58B33AEF" w14:textId="0F8344D4" w:rsidR="009060B7" w:rsidRPr="009060B7" w:rsidRDefault="009060B7">
      <w:pPr>
        <w:rPr>
          <w:i/>
          <w:iCs/>
          <w:rPrChange w:id="13" w:author="Klembczyk, Peter T." w:date="2020-06-14T19:58:00Z">
            <w:rPr/>
          </w:rPrChange>
        </w:rPr>
      </w:pPr>
      <w:ins w:id="14" w:author="Klembczyk, Peter T." w:date="2020-06-14T19:58:00Z">
        <w:r>
          <w:tab/>
        </w:r>
        <w:r>
          <w:rPr>
            <w:i/>
            <w:iCs/>
          </w:rPr>
          <w:t>I chose to use Python</w:t>
        </w:r>
      </w:ins>
      <w:ins w:id="15" w:author="Klembczyk, Peter T." w:date="2020-06-14T19:59:00Z">
        <w:r>
          <w:rPr>
            <w:i/>
            <w:iCs/>
          </w:rPr>
          <w:t xml:space="preserve"> with the sqlite3 library to make this happen</w:t>
        </w:r>
      </w:ins>
    </w:p>
    <w:p w14:paraId="549781E9" w14:textId="39F42885" w:rsidR="00776E10" w:rsidRDefault="00776E10">
      <w:pPr>
        <w:rPr>
          <w:ins w:id="16" w:author="Klembczyk, Peter T." w:date="2020-06-14T19:59:00Z"/>
        </w:rPr>
      </w:pPr>
      <w:r>
        <w:t>Third begin development for the software, start with the most basic functions first and work from there</w:t>
      </w:r>
    </w:p>
    <w:p w14:paraId="66C3564C" w14:textId="611F5B15" w:rsidR="009060B7" w:rsidRPr="009060B7" w:rsidRDefault="009060B7">
      <w:pPr>
        <w:rPr>
          <w:i/>
          <w:iCs/>
          <w:rPrChange w:id="17" w:author="Klembczyk, Peter T." w:date="2020-06-14T20:00:00Z">
            <w:rPr/>
          </w:rPrChange>
        </w:rPr>
      </w:pPr>
      <w:ins w:id="18" w:author="Klembczyk, Peter T." w:date="2020-06-14T20:00:00Z">
        <w:r>
          <w:rPr>
            <w:i/>
            <w:iCs/>
          </w:rPr>
          <w:tab/>
          <w:t>Create framework classes, functions, add SQL, connect both, create UI</w:t>
        </w:r>
      </w:ins>
    </w:p>
    <w:p w14:paraId="76DB6137" w14:textId="0AF62CF8" w:rsidR="00776E10" w:rsidRDefault="00776E10">
      <w:pPr>
        <w:rPr>
          <w:ins w:id="19" w:author="Klembczyk, Peter T." w:date="2020-06-14T20:00:00Z"/>
        </w:rPr>
      </w:pPr>
      <w:r>
        <w:t>Fourth test your software and fix any bugs you might encounter</w:t>
      </w:r>
    </w:p>
    <w:p w14:paraId="2127CEA2" w14:textId="399D59E2" w:rsidR="009060B7" w:rsidRPr="009060B7" w:rsidRDefault="009060B7">
      <w:pPr>
        <w:rPr>
          <w:i/>
          <w:iCs/>
          <w:rPrChange w:id="20" w:author="Klembczyk, Peter T." w:date="2020-06-14T20:00:00Z">
            <w:rPr/>
          </w:rPrChange>
        </w:rPr>
      </w:pPr>
      <w:ins w:id="21" w:author="Klembczyk, Peter T." w:date="2020-06-14T20:00:00Z">
        <w:r>
          <w:tab/>
        </w:r>
      </w:ins>
      <w:ins w:id="22" w:author="Klembczyk, Peter T." w:date="2020-06-14T20:01:00Z">
        <w:r>
          <w:rPr>
            <w:i/>
            <w:iCs/>
          </w:rPr>
          <w:t>Do unit tests on all of the functions then do a system test on the entire product before releasing.</w:t>
        </w:r>
      </w:ins>
    </w:p>
    <w:p w14:paraId="1627B98C" w14:textId="1B8A40EA" w:rsidR="00776E10" w:rsidRDefault="00776E10">
      <w:r>
        <w:t>Fifth roll out the software as a package or download and continue to maintain any issues that arise</w:t>
      </w:r>
    </w:p>
    <w:p w14:paraId="17CB57D3" w14:textId="74A2F688" w:rsidR="00776E10" w:rsidRDefault="00636F1B"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2AD8BB57" wp14:editId="3EA92D81">
                <wp:simplePos x="0" y="0"/>
                <wp:positionH relativeFrom="column">
                  <wp:posOffset>5217229</wp:posOffset>
                </wp:positionH>
                <wp:positionV relativeFrom="paragraph">
                  <wp:posOffset>-79069</wp:posOffset>
                </wp:positionV>
                <wp:extent cx="191160" cy="376200"/>
                <wp:effectExtent l="38100" t="38100" r="0" b="4318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1135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E89D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5" o:spid="_x0000_s1026" type="#_x0000_t75" style="position:absolute;margin-left:410.1pt;margin-top:-6.95pt;width:16.45pt;height:3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">
                <v:imagedata r:id="rId7" o:title=""/>
              </v:shape>
            </w:pict>
          </mc:Fallback>
        </mc:AlternateContent>
      </w:r>
      <w:r w:rsidR="00776E1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8359BA" wp14:editId="671F49C8">
                <wp:simplePos x="0" y="0"/>
                <wp:positionH relativeFrom="column">
                  <wp:posOffset>4734829</wp:posOffset>
                </wp:positionH>
                <wp:positionV relativeFrom="paragraph">
                  <wp:posOffset>16490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309DB" id="Ink 1" o:spid="_x0000_s1026" type="#_x0000_t75" style="position:absolute;margin-left:372.1pt;margin-top: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">
                <v:imagedata r:id="rId9" o:title=""/>
              </v:shape>
            </w:pict>
          </mc:Fallback>
        </mc:AlternateContent>
      </w:r>
    </w:p>
    <w:p w14:paraId="565942D5" w14:textId="5A8C0696" w:rsidR="00776E10" w:rsidRDefault="00776E10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BC8F452" wp14:editId="5D934A47">
                <wp:simplePos x="0" y="0"/>
                <wp:positionH relativeFrom="column">
                  <wp:posOffset>102870</wp:posOffset>
                </wp:positionH>
                <wp:positionV relativeFrom="paragraph">
                  <wp:posOffset>-415925</wp:posOffset>
                </wp:positionV>
                <wp:extent cx="2389655" cy="908845"/>
                <wp:effectExtent l="38100" t="38100" r="10795" b="438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89505" cy="908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36126" id="Ink 32" o:spid="_x0000_s1026" type="#_x0000_t75" style="position:absolute;margin-left:7.4pt;margin-top:-33.45pt;width:189.55pt;height:7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">
                <v:imagedata r:id="rId11" o:title=""/>
              </v:shape>
            </w:pict>
          </mc:Fallback>
        </mc:AlternateContent>
      </w:r>
    </w:p>
    <w:p w14:paraId="12FD6FA2" w14:textId="0BF51A8F" w:rsidR="00776E10" w:rsidRDefault="00776E10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925F1C6" wp14:editId="4100A4B8">
                <wp:simplePos x="0" y="0"/>
                <wp:positionH relativeFrom="column">
                  <wp:posOffset>2570480</wp:posOffset>
                </wp:positionH>
                <wp:positionV relativeFrom="paragraph">
                  <wp:posOffset>-753745</wp:posOffset>
                </wp:positionV>
                <wp:extent cx="3911760" cy="1651680"/>
                <wp:effectExtent l="38100" t="38100" r="50800" b="4445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11600" cy="165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E12CE" id="Ink 85" o:spid="_x0000_s1026" type="#_x0000_t75" style="position:absolute;margin-left:201.7pt;margin-top:-60.05pt;width:309.4pt;height:13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">
                <v:imagedata r:id="rId13" o:title=""/>
              </v:shape>
            </w:pict>
          </mc:Fallback>
        </mc:AlternateContent>
      </w:r>
    </w:p>
    <w:p w14:paraId="4D19F894" w14:textId="6172CB7B" w:rsidR="00776E10" w:rsidRDefault="00776E10"/>
    <w:p w14:paraId="68DEBDE8" w14:textId="746BD832" w:rsidR="00776E10" w:rsidRDefault="00776E10"/>
    <w:p w14:paraId="47E6C918" w14:textId="50BC0CD2" w:rsidR="00776E10" w:rsidRDefault="00776E10">
      <w:r>
        <w:t xml:space="preserve">Incremental development – </w:t>
      </w:r>
    </w:p>
    <w:p w14:paraId="373D3A9D" w14:textId="55B784F8" w:rsidR="009060B7" w:rsidRPr="009060B7" w:rsidRDefault="00776E10">
      <w:r>
        <w:t>First figure out the requirements of the software</w:t>
      </w:r>
    </w:p>
    <w:p w14:paraId="0FD4FA2A" w14:textId="2BD15821" w:rsidR="00776E10" w:rsidRDefault="00776E10">
      <w:pPr>
        <w:rPr>
          <w:ins w:id="23" w:author="Arpide, Daniel J." w:date="2020-07-18T15:09:00Z"/>
        </w:rPr>
      </w:pPr>
      <w:r>
        <w:t>Second figure out what you need the software to do</w:t>
      </w:r>
      <w:ins w:id="24" w:author="Arpide, Daniel J." w:date="2020-07-18T15:12:00Z">
        <w:r w:rsidR="008330C6">
          <w:t xml:space="preserve"> and its constraints</w:t>
        </w:r>
      </w:ins>
    </w:p>
    <w:p w14:paraId="49C9EDCB" w14:textId="7EEFC13F" w:rsidR="008330C6" w:rsidRDefault="008330C6">
      <w:ins w:id="25" w:author="Arpide, Daniel J." w:date="2020-07-18T15:09:00Z">
        <w:r>
          <w:t xml:space="preserve">Third decide </w:t>
        </w:r>
      </w:ins>
      <w:ins w:id="26" w:author="Arpide, Daniel J." w:date="2020-07-18T15:10:00Z">
        <w:r>
          <w:t>on a function to create</w:t>
        </w:r>
      </w:ins>
    </w:p>
    <w:p w14:paraId="535B9ECC" w14:textId="1D73C6D2" w:rsidR="00776E10" w:rsidRDefault="00776E10">
      <w:del w:id="27" w:author="Arpide, Daniel J." w:date="2020-07-18T15:08:00Z">
        <w:r w:rsidDel="008330C6">
          <w:delText xml:space="preserve">Third </w:delText>
        </w:r>
      </w:del>
      <w:ins w:id="28" w:author="Arpide, Daniel J." w:date="2020-07-18T15:08:00Z">
        <w:r w:rsidR="008330C6">
          <w:t>Fourth</w:t>
        </w:r>
        <w:r w:rsidR="008330C6">
          <w:t xml:space="preserve"> </w:t>
        </w:r>
      </w:ins>
      <w:r>
        <w:t>begin development for the software, creating functions as you go</w:t>
      </w:r>
      <w:r w:rsidR="00636F1B">
        <w:t xml:space="preserve"> (this can start as basic set/get and evolve to create an entire playlist in </w:t>
      </w:r>
      <w:proofErr w:type="spellStart"/>
      <w:r w:rsidR="00636F1B">
        <w:t>spotify</w:t>
      </w:r>
      <w:proofErr w:type="spellEnd"/>
      <w:r w:rsidR="00636F1B">
        <w:t>)</w:t>
      </w:r>
    </w:p>
    <w:p w14:paraId="6F6F5CAE" w14:textId="4ED583E6" w:rsidR="00776E10" w:rsidRDefault="00776E10">
      <w:r>
        <w:t>F</w:t>
      </w:r>
      <w:ins w:id="29" w:author="Arpide, Daniel J." w:date="2020-07-18T15:08:00Z">
        <w:r w:rsidR="008330C6">
          <w:t>ifth</w:t>
        </w:r>
      </w:ins>
      <w:del w:id="30" w:author="Arpide, Daniel J." w:date="2020-07-18T15:08:00Z">
        <w:r w:rsidDel="008330C6">
          <w:delText>ourth</w:delText>
        </w:r>
      </w:del>
      <w:r>
        <w:t xml:space="preserve"> test each function before moving on to the next to make sure you won</w:t>
      </w:r>
      <w:r w:rsidR="00636F1B">
        <w:t>’</w:t>
      </w:r>
      <w:r>
        <w:t>t encounter any major bugs (repeat steps 3-</w:t>
      </w:r>
      <w:ins w:id="31" w:author="Arpide, Daniel J." w:date="2020-07-18T15:10:00Z">
        <w:r w:rsidR="008330C6">
          <w:t>6</w:t>
        </w:r>
      </w:ins>
      <w:del w:id="32" w:author="Arpide, Daniel J." w:date="2020-07-18T15:10:00Z">
        <w:r w:rsidDel="008330C6">
          <w:delText>4</w:delText>
        </w:r>
      </w:del>
      <w:r>
        <w:t xml:space="preserve"> until your software is complete)</w:t>
      </w:r>
    </w:p>
    <w:p w14:paraId="6F6FEF30" w14:textId="1329C88D" w:rsidR="00776E10" w:rsidRDefault="008330C6">
      <w:ins w:id="33" w:author="Arpide, Daniel J." w:date="2020-07-18T15:08:00Z">
        <w:r>
          <w:t>Sixth</w:t>
        </w:r>
      </w:ins>
      <w:del w:id="34" w:author="Arpide, Daniel J." w:date="2020-07-18T15:08:00Z">
        <w:r w:rsidR="00776E10" w:rsidDel="008330C6">
          <w:delText>Fifth</w:delText>
        </w:r>
      </w:del>
      <w:r w:rsidR="00776E10">
        <w:t xml:space="preserve"> do the final testing of the software</w:t>
      </w:r>
      <w:ins w:id="35" w:author="Arpide, Daniel J." w:date="2020-07-18T15:10:00Z">
        <w:r>
          <w:t xml:space="preserve"> with all the functions together</w:t>
        </w:r>
      </w:ins>
    </w:p>
    <w:p w14:paraId="6566D9C5" w14:textId="34BF56CE" w:rsidR="00776E10" w:rsidRDefault="00776E10">
      <w:pPr>
        <w:rPr>
          <w:ins w:id="36" w:author="Klembczyk, Peter T." w:date="2020-06-14T20:03:00Z"/>
        </w:rPr>
      </w:pPr>
      <w:r>
        <w:t>S</w:t>
      </w:r>
      <w:ins w:id="37" w:author="Arpide, Daniel J." w:date="2020-07-18T15:09:00Z">
        <w:r w:rsidR="008330C6">
          <w:t>eventh</w:t>
        </w:r>
      </w:ins>
      <w:del w:id="38" w:author="Arpide, Daniel J." w:date="2020-07-18T15:09:00Z">
        <w:r w:rsidDel="008330C6">
          <w:delText>ixth</w:delText>
        </w:r>
      </w:del>
      <w:r>
        <w:t xml:space="preserve"> roll out the software as a package or download and continue to maintain any issues that arise</w:t>
      </w:r>
    </w:p>
    <w:p w14:paraId="2EBCF8F9" w14:textId="4479D404" w:rsidR="009060B7" w:rsidRPr="009060B7" w:rsidRDefault="009060B7">
      <w:pPr>
        <w:rPr>
          <w:i/>
          <w:iCs/>
          <w:rPrChange w:id="39" w:author="Klembczyk, Peter T." w:date="2020-06-14T20:03:00Z">
            <w:rPr/>
          </w:rPrChange>
        </w:rPr>
      </w:pPr>
      <w:ins w:id="40" w:author="Klembczyk, Peter T." w:date="2020-06-14T20:03:00Z">
        <w:r>
          <w:rPr>
            <w:i/>
            <w:iCs/>
          </w:rPr>
          <w:t>What is described is more of a waterfall model. An increment and develop would contain th</w:t>
        </w:r>
      </w:ins>
      <w:ins w:id="41" w:author="Klembczyk, Peter T." w:date="2020-06-14T20:04:00Z">
        <w:r>
          <w:rPr>
            <w:i/>
            <w:iCs/>
          </w:rPr>
          <w:t xml:space="preserve">e lifecycle described in steps 1-4, but repeated over and over, adding whatever features </w:t>
        </w:r>
      </w:ins>
      <w:ins w:id="42" w:author="Klembczyk, Peter T." w:date="2020-06-14T20:05:00Z">
        <w:r>
          <w:rPr>
            <w:i/>
            <w:iCs/>
          </w:rPr>
          <w:t>the customer might like. In the CURSE database, one example of this could be a cycle where the basic classes and functions’ structures are create</w:t>
        </w:r>
      </w:ins>
      <w:ins w:id="43" w:author="Klembczyk, Peter T." w:date="2020-06-14T20:06:00Z">
        <w:r w:rsidR="00045B03">
          <w:rPr>
            <w:i/>
            <w:iCs/>
          </w:rPr>
          <w:t>d and tested before moving on to another cycle, for instance SQL integration.</w:t>
        </w:r>
      </w:ins>
    </w:p>
    <w:p w14:paraId="3FA71533" w14:textId="46A8AF44" w:rsidR="00776E10" w:rsidDel="008330C6" w:rsidRDefault="008330C6">
      <w:pPr>
        <w:rPr>
          <w:del w:id="44" w:author="Arpide, Daniel J." w:date="2020-07-18T15:10:00Z"/>
        </w:rPr>
      </w:pPr>
      <w:ins w:id="45" w:author="Arpide, Daniel J." w:date="2020-07-18T15:16:00Z">
        <w:r>
          <w:rPr>
            <w:noProof/>
          </w:rPr>
          <w:lastRenderedPageBreak/>
          <w:drawing>
            <wp:inline distT="0" distB="0" distL="0" distR="0" wp14:anchorId="5058AEA0" wp14:editId="753011AE">
              <wp:extent cx="5448300" cy="4410075"/>
              <wp:effectExtent l="0" t="0" r="0" b="952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300" cy="4410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CEB3F91" w14:textId="17825AA9" w:rsidR="00776E10" w:rsidDel="008330C6" w:rsidRDefault="00776E10">
      <w:pPr>
        <w:rPr>
          <w:del w:id="46" w:author="Arpide, Daniel J." w:date="2020-07-18T15:10:00Z"/>
        </w:rPr>
      </w:pPr>
    </w:p>
    <w:p w14:paraId="5F918A13" w14:textId="7EDCC2D5" w:rsidR="00776E10" w:rsidDel="008330C6" w:rsidRDefault="00776E10">
      <w:pPr>
        <w:rPr>
          <w:del w:id="47" w:author="Arpide, Daniel J." w:date="2020-07-18T15:10:00Z"/>
        </w:rPr>
      </w:pPr>
    </w:p>
    <w:p w14:paraId="3A27C3E4" w14:textId="762B637B" w:rsidR="00776E10" w:rsidDel="008330C6" w:rsidRDefault="00776E10">
      <w:pPr>
        <w:rPr>
          <w:del w:id="48" w:author="Arpide, Daniel J." w:date="2020-07-18T15:10:00Z"/>
        </w:rPr>
      </w:pPr>
    </w:p>
    <w:p w14:paraId="1C1A8376" w14:textId="79945A7E" w:rsidR="00636F1B" w:rsidDel="008330C6" w:rsidRDefault="00636F1B">
      <w:pPr>
        <w:rPr>
          <w:del w:id="49" w:author="Arpide, Daniel J." w:date="2020-07-18T15:10:00Z"/>
        </w:rPr>
      </w:pPr>
    </w:p>
    <w:p w14:paraId="73C0664B" w14:textId="2BBD6E37" w:rsidR="00776E10" w:rsidDel="008330C6" w:rsidRDefault="00636F1B">
      <w:pPr>
        <w:rPr>
          <w:del w:id="50" w:author="Arpide, Daniel J." w:date="2020-07-18T15:10:00Z"/>
        </w:rPr>
      </w:pPr>
      <w:del w:id="51" w:author="Arpide, Daniel J." w:date="2020-07-18T15:10:00Z">
        <w:r w:rsidDel="008330C6">
          <w:rPr>
            <w:noProof/>
          </w:rPr>
          <mc:AlternateContent>
            <mc:Choice Requires="wpi">
              <w:drawing>
                <wp:anchor distT="0" distB="0" distL="114300" distR="114300" simplePos="0" relativeHeight="251761664" behindDoc="0" locked="0" layoutInCell="1" allowOverlap="1" wp14:anchorId="4A8BF139" wp14:editId="0091BAEB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-852170</wp:posOffset>
                  </wp:positionV>
                  <wp:extent cx="2457720" cy="2017800"/>
                  <wp:effectExtent l="38100" t="38100" r="57150" b="40005"/>
                  <wp:wrapNone/>
                  <wp:docPr id="117" name="Ink 117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5">
                        <w14:nvContentPartPr>
                          <w14:cNvContentPartPr/>
                        </w14:nvContentPartPr>
                        <w14:xfrm>
                          <a:off x="0" y="0"/>
                          <a:ext cx="2457450" cy="2017395"/>
                        </w14:xfrm>
                      </w14:contentPart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0AF4032" id="Ink 117" o:spid="_x0000_s1026" type="#_x0000_t75" style="position:absolute;margin-left:-1.5pt;margin-top:-67.8pt;width:194.9pt;height:160.3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">
                  <v:imagedata r:id="rId16" o:title=""/>
                </v:shape>
              </w:pict>
            </mc:Fallback>
          </mc:AlternateContent>
        </w:r>
      </w:del>
    </w:p>
    <w:p w14:paraId="14274337" w14:textId="1D39ECC7" w:rsidR="00776E10" w:rsidDel="008330C6" w:rsidRDefault="00776E10">
      <w:pPr>
        <w:rPr>
          <w:del w:id="52" w:author="Arpide, Daniel J." w:date="2020-07-18T15:10:00Z"/>
        </w:rPr>
      </w:pPr>
    </w:p>
    <w:p w14:paraId="3365A8C4" w14:textId="3113FDA4" w:rsidR="00776E10" w:rsidDel="008330C6" w:rsidRDefault="00636F1B">
      <w:pPr>
        <w:rPr>
          <w:del w:id="53" w:author="Arpide, Daniel J." w:date="2020-07-18T15:10:00Z"/>
        </w:rPr>
      </w:pPr>
      <w:del w:id="54" w:author="Arpide, Daniel J." w:date="2020-07-18T15:10:00Z">
        <w:r w:rsidDel="008330C6">
          <w:rPr>
            <w:noProof/>
          </w:rPr>
          <mc:AlternateContent>
            <mc:Choice Requires="wpi">
              <w:drawing>
                <wp:anchor distT="0" distB="0" distL="114300" distR="114300" simplePos="0" relativeHeight="251769856" behindDoc="0" locked="0" layoutInCell="1" allowOverlap="1" wp14:anchorId="2DD65D4B" wp14:editId="4345C8B6">
                  <wp:simplePos x="0" y="0"/>
                  <wp:positionH relativeFrom="column">
                    <wp:posOffset>1067869</wp:posOffset>
                  </wp:positionH>
                  <wp:positionV relativeFrom="paragraph">
                    <wp:posOffset>474642</wp:posOffset>
                  </wp:positionV>
                  <wp:extent cx="73800" cy="1070280"/>
                  <wp:effectExtent l="38100" t="57150" r="40640" b="53975"/>
                  <wp:wrapNone/>
                  <wp:docPr id="132" name="Ink 132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7">
                        <w14:nvContentPartPr>
                          <w14:cNvContentPartPr/>
                        </w14:nvContentPartPr>
                        <w14:xfrm>
                          <a:off x="0" y="0"/>
                          <a:ext cx="73660" cy="1069975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35B70E9D" id="Ink 132" o:spid="_x0000_s1026" type="#_x0000_t75" style="position:absolute;margin-left:83.4pt;margin-top:36.65pt;width:7.2pt;height:85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">
                  <v:imagedata r:id="rId18" o:title=""/>
                </v:shape>
              </w:pict>
            </mc:Fallback>
          </mc:AlternateContent>
        </w:r>
      </w:del>
    </w:p>
    <w:p w14:paraId="0BDEBE21" w14:textId="66F63A8B" w:rsidR="00776E10" w:rsidDel="008330C6" w:rsidRDefault="00776E10">
      <w:pPr>
        <w:rPr>
          <w:del w:id="55" w:author="Arpide, Daniel J." w:date="2020-07-18T15:10:00Z"/>
        </w:rPr>
      </w:pPr>
    </w:p>
    <w:p w14:paraId="14CA2A6F" w14:textId="2F882F3D" w:rsidR="00776E10" w:rsidDel="008330C6" w:rsidRDefault="00636F1B">
      <w:pPr>
        <w:rPr>
          <w:del w:id="56" w:author="Arpide, Daniel J." w:date="2020-07-18T15:10:00Z"/>
        </w:rPr>
      </w:pPr>
      <w:del w:id="57" w:author="Arpide, Daniel J." w:date="2020-07-18T15:10:00Z">
        <w:r w:rsidDel="008330C6">
          <w:rPr>
            <w:noProof/>
          </w:rPr>
          <mc:AlternateContent>
            <mc:Choice Requires="wpi">
              <w:drawing>
                <wp:anchor distT="0" distB="0" distL="114300" distR="114300" simplePos="0" relativeHeight="251846656" behindDoc="0" locked="0" layoutInCell="1" allowOverlap="1" wp14:anchorId="17DBD4C0" wp14:editId="7AA4C0B6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-918845</wp:posOffset>
                  </wp:positionV>
                  <wp:extent cx="1888920" cy="1661760"/>
                  <wp:effectExtent l="19050" t="38100" r="54610" b="53340"/>
                  <wp:wrapNone/>
                  <wp:docPr id="207" name="Ink 207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9">
                        <w14:nvContentPartPr>
                          <w14:cNvContentPartPr/>
                        </w14:nvContentPartPr>
                        <w14:xfrm>
                          <a:off x="0" y="0"/>
                          <a:ext cx="1888490" cy="1661160"/>
                        </w14:xfrm>
                      </w14:contentPart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E3802BD" id="Ink 207" o:spid="_x0000_s1026" type="#_x0000_t75" style="position:absolute;margin-left:28.8pt;margin-top:-73.05pt;width:150.15pt;height:132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">
                  <v:imagedata r:id="rId20" o:title=""/>
                </v:shape>
              </w:pict>
            </mc:Fallback>
          </mc:AlternateContent>
        </w:r>
      </w:del>
    </w:p>
    <w:p w14:paraId="37BE75B3" w14:textId="07A883DF" w:rsidR="00776E10" w:rsidDel="008330C6" w:rsidRDefault="007D76D2">
      <w:pPr>
        <w:rPr>
          <w:del w:id="58" w:author="Arpide, Daniel J." w:date="2020-07-18T15:10:00Z"/>
        </w:rPr>
      </w:pPr>
      <w:del w:id="59" w:author="Arpide, Daniel J." w:date="2020-07-18T15:10:00Z">
        <w:r w:rsidDel="008330C6">
          <w:rPr>
            <w:noProof/>
          </w:rPr>
          <mc:AlternateContent>
            <mc:Choice Requires="wpi">
              <w:drawing>
                <wp:anchor distT="0" distB="0" distL="114300" distR="114300" simplePos="0" relativeHeight="251907072" behindDoc="0" locked="0" layoutInCell="1" allowOverlap="1" wp14:anchorId="2CD1737B" wp14:editId="50930CB7">
                  <wp:simplePos x="0" y="0"/>
                  <wp:positionH relativeFrom="column">
                    <wp:posOffset>2285808</wp:posOffset>
                  </wp:positionH>
                  <wp:positionV relativeFrom="paragraph">
                    <wp:posOffset>-1115060</wp:posOffset>
                  </wp:positionV>
                  <wp:extent cx="3743960" cy="2393950"/>
                  <wp:effectExtent l="57150" t="38100" r="8890" b="44450"/>
                  <wp:wrapNone/>
                  <wp:docPr id="266" name="Ink 266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21">
                        <w14:nvContentPartPr>
                          <w14:cNvContentPartPr/>
                        </w14:nvContentPartPr>
                        <w14:xfrm>
                          <a:off x="0" y="0"/>
                          <a:ext cx="3743960" cy="239395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7BC1860D" id="Ink 266" o:spid="_x0000_s1026" type="#_x0000_t75" style="position:absolute;margin-left:179.3pt;margin-top:-88.5pt;width:296.2pt;height:189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">
                  <v:imagedata r:id="rId22" o:title=""/>
                </v:shape>
              </w:pict>
            </mc:Fallback>
          </mc:AlternateContent>
        </w:r>
      </w:del>
    </w:p>
    <w:p w14:paraId="068940A7" w14:textId="1183438C" w:rsidR="00776E10" w:rsidDel="008330C6" w:rsidRDefault="00636F1B">
      <w:pPr>
        <w:rPr>
          <w:del w:id="60" w:author="Arpide, Daniel J." w:date="2020-07-18T15:10:00Z"/>
        </w:rPr>
      </w:pPr>
      <w:del w:id="61" w:author="Arpide, Daniel J." w:date="2020-07-18T15:10:00Z">
        <w:r w:rsidDel="008330C6">
          <w:rPr>
            <w:noProof/>
          </w:rPr>
          <mc:AlternateContent>
            <mc:Choice Requires="wpi">
              <w:drawing>
                <wp:anchor distT="0" distB="0" distL="114300" distR="114300" simplePos="0" relativeHeight="251863040" behindDoc="0" locked="0" layoutInCell="1" allowOverlap="1" wp14:anchorId="69630408" wp14:editId="6A6B854A">
                  <wp:simplePos x="0" y="0"/>
                  <wp:positionH relativeFrom="column">
                    <wp:posOffset>4507230</wp:posOffset>
                  </wp:positionH>
                  <wp:positionV relativeFrom="paragraph">
                    <wp:posOffset>-83065</wp:posOffset>
                  </wp:positionV>
                  <wp:extent cx="28800" cy="552960"/>
                  <wp:effectExtent l="19050" t="38100" r="47625" b="57150"/>
                  <wp:wrapNone/>
                  <wp:docPr id="223" name="Ink 223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23">
                        <w14:nvContentPartPr>
                          <w14:cNvContentPartPr/>
                        </w14:nvContentPartPr>
                        <w14:xfrm>
                          <a:off x="0" y="0"/>
                          <a:ext cx="28575" cy="552450"/>
                        </w14:xfrm>
                      </w14:contentPart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457B184" id="Ink 223" o:spid="_x0000_s1026" type="#_x0000_t75" style="position:absolute;margin-left:354.2pt;margin-top:-7.25pt;width:3.65pt;height:44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">
                  <v:imagedata r:id="rId24" o:title=""/>
                </v:shape>
              </w:pict>
            </mc:Fallback>
          </mc:AlternateContent>
        </w:r>
        <w:r w:rsidDel="008330C6">
          <w:rPr>
            <w:noProof/>
          </w:rPr>
          <mc:AlternateContent>
            <mc:Choice Requires="wpi">
              <w:drawing>
                <wp:anchor distT="0" distB="0" distL="114300" distR="114300" simplePos="0" relativeHeight="251836416" behindDoc="0" locked="0" layoutInCell="1" allowOverlap="1" wp14:anchorId="60982B12" wp14:editId="20280FF7">
                  <wp:simplePos x="0" y="0"/>
                  <wp:positionH relativeFrom="column">
                    <wp:posOffset>3290010</wp:posOffset>
                  </wp:positionH>
                  <wp:positionV relativeFrom="paragraph">
                    <wp:posOffset>102600</wp:posOffset>
                  </wp:positionV>
                  <wp:extent cx="16200" cy="73080"/>
                  <wp:effectExtent l="38100" t="38100" r="41275" b="41275"/>
                  <wp:wrapNone/>
                  <wp:docPr id="197" name="Ink 197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25">
                        <w14:nvContentPartPr>
                          <w14:cNvContentPartPr/>
                        </w14:nvContentPartPr>
                        <w14:xfrm>
                          <a:off x="0" y="0"/>
                          <a:ext cx="15875" cy="73025"/>
                        </w14:xfrm>
                      </w14:contentPart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21E957D" id="Ink 197" o:spid="_x0000_s1026" type="#_x0000_t75" style="position:absolute;margin-left:258.35pt;margin-top:7.4pt;width:2.65pt;height:7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">
                  <v:imagedata r:id="rId26" o:title=""/>
                </v:shape>
              </w:pict>
            </mc:Fallback>
          </mc:AlternateContent>
        </w:r>
      </w:del>
    </w:p>
    <w:p w14:paraId="499995C4" w14:textId="73C31A03" w:rsidR="00776E10" w:rsidDel="008330C6" w:rsidRDefault="00776E10">
      <w:pPr>
        <w:rPr>
          <w:del w:id="62" w:author="Arpide, Daniel J." w:date="2020-07-18T15:10:00Z"/>
        </w:rPr>
      </w:pPr>
    </w:p>
    <w:p w14:paraId="15106E11" w14:textId="1EC9E239" w:rsidR="00776E10" w:rsidDel="008330C6" w:rsidRDefault="00776E10">
      <w:pPr>
        <w:rPr>
          <w:del w:id="63" w:author="Arpide, Daniel J." w:date="2020-07-18T15:10:00Z"/>
        </w:rPr>
      </w:pPr>
    </w:p>
    <w:p w14:paraId="73D4EEEB" w14:textId="41F8655F" w:rsidR="00776E10" w:rsidDel="008330C6" w:rsidRDefault="00776E10">
      <w:pPr>
        <w:rPr>
          <w:del w:id="64" w:author="Arpide, Daniel J." w:date="2020-07-18T15:10:00Z"/>
        </w:rPr>
      </w:pPr>
    </w:p>
    <w:p w14:paraId="5A4B8271" w14:textId="7155BDFB" w:rsidR="00776E10" w:rsidDel="008330C6" w:rsidRDefault="00776E10">
      <w:pPr>
        <w:rPr>
          <w:del w:id="65" w:author="Arpide, Daniel J." w:date="2020-07-18T15:10:00Z"/>
        </w:rPr>
      </w:pPr>
    </w:p>
    <w:p w14:paraId="070167D1" w14:textId="0E82ED5F" w:rsidR="00776E10" w:rsidDel="008330C6" w:rsidRDefault="00636F1B">
      <w:pPr>
        <w:rPr>
          <w:del w:id="66" w:author="Arpide, Daniel J." w:date="2020-07-18T15:10:00Z"/>
        </w:rPr>
      </w:pPr>
      <w:del w:id="67" w:author="Arpide, Daniel J." w:date="2020-07-18T15:10:00Z">
        <w:r w:rsidDel="008330C6">
          <w:rPr>
            <w:noProof/>
          </w:rPr>
          <mc:AlternateContent>
            <mc:Choice Requires="wpi">
              <w:drawing>
                <wp:anchor distT="0" distB="0" distL="114300" distR="114300" simplePos="0" relativeHeight="251925504" behindDoc="0" locked="0" layoutInCell="1" allowOverlap="1" wp14:anchorId="512E7C29" wp14:editId="1D40AC31">
                  <wp:simplePos x="0" y="0"/>
                  <wp:positionH relativeFrom="column">
                    <wp:posOffset>3982720</wp:posOffset>
                  </wp:positionH>
                  <wp:positionV relativeFrom="paragraph">
                    <wp:posOffset>-434975</wp:posOffset>
                  </wp:positionV>
                  <wp:extent cx="1198440" cy="1255845"/>
                  <wp:effectExtent l="38100" t="38100" r="40005" b="40005"/>
                  <wp:wrapNone/>
                  <wp:docPr id="284" name="Ink 284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27">
                        <w14:nvContentPartPr>
                          <w14:cNvContentPartPr/>
                        </w14:nvContentPartPr>
                        <w14:xfrm>
                          <a:off x="0" y="0"/>
                          <a:ext cx="1198245" cy="1255395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 w14:anchorId="7BC87FB9" id="Ink 284" o:spid="_x0000_s1026" type="#_x0000_t75" style="position:absolute;margin-left:312.9pt;margin-top:-34.95pt;width:95.75pt;height:100.3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">
                  <v:imagedata r:id="rId28" o:title=""/>
                </v:shape>
              </w:pict>
            </mc:Fallback>
          </mc:AlternateContent>
        </w:r>
      </w:del>
    </w:p>
    <w:p w14:paraId="66308340" w14:textId="4FD91054" w:rsidR="00776E10" w:rsidDel="008330C6" w:rsidRDefault="00776E10">
      <w:pPr>
        <w:rPr>
          <w:del w:id="68" w:author="Arpide, Daniel J." w:date="2020-07-18T15:10:00Z"/>
        </w:rPr>
      </w:pPr>
    </w:p>
    <w:p w14:paraId="13A26B50" w14:textId="555456E8" w:rsidR="00776E10" w:rsidDel="008330C6" w:rsidRDefault="00776E10">
      <w:pPr>
        <w:rPr>
          <w:del w:id="69" w:author="Arpide, Daniel J." w:date="2020-07-18T15:10:00Z"/>
        </w:rPr>
      </w:pPr>
    </w:p>
    <w:p w14:paraId="44AA7F38" w14:textId="09C333DA" w:rsidR="00776E10" w:rsidRDefault="00776E10"/>
    <w:p w14:paraId="0AEF7B6F" w14:textId="6D7C710A" w:rsidR="00776E10" w:rsidRDefault="00776E10"/>
    <w:p w14:paraId="1B94D81B" w14:textId="4B10098A" w:rsidR="00776E10" w:rsidRDefault="00776E10">
      <w:r>
        <w:t xml:space="preserve">Integrate and configure – </w:t>
      </w:r>
    </w:p>
    <w:p w14:paraId="0977DB43" w14:textId="354F02C4" w:rsidR="00776E10" w:rsidRDefault="00636F1B">
      <w:r>
        <w:t>First figure out the requirements of the software</w:t>
      </w:r>
    </w:p>
    <w:p w14:paraId="30D1EE6E" w14:textId="4EE43214" w:rsidR="00636F1B" w:rsidRDefault="00636F1B">
      <w:r>
        <w:t>Second figure out what you want the software to do</w:t>
      </w:r>
    </w:p>
    <w:p w14:paraId="2AB75EC2" w14:textId="10C77738" w:rsidR="00636F1B" w:rsidRDefault="00636F1B">
      <w:pPr>
        <w:rPr>
          <w:ins w:id="70" w:author="Klembczyk, Peter T." w:date="2020-06-14T20:06:00Z"/>
        </w:rPr>
      </w:pPr>
      <w:r>
        <w:t>Third find an open source code that can be built off of allowing you to reuse assets for quicker development</w:t>
      </w:r>
    </w:p>
    <w:p w14:paraId="4F356A0C" w14:textId="2582998E" w:rsidR="00045B03" w:rsidRPr="00045B03" w:rsidRDefault="00045B03">
      <w:pPr>
        <w:rPr>
          <w:i/>
          <w:iCs/>
          <w:rPrChange w:id="71" w:author="Klembczyk, Peter T." w:date="2020-06-14T20:06:00Z">
            <w:rPr/>
          </w:rPrChange>
        </w:rPr>
      </w:pPr>
      <w:ins w:id="72" w:author="Klembczyk, Peter T." w:date="2020-06-14T20:06:00Z">
        <w:r>
          <w:tab/>
        </w:r>
        <w:r>
          <w:rPr>
            <w:i/>
            <w:iCs/>
          </w:rPr>
          <w:t>Does n</w:t>
        </w:r>
      </w:ins>
      <w:ins w:id="73" w:author="Klembczyk, Peter T." w:date="2020-06-14T20:07:00Z">
        <w:r>
          <w:rPr>
            <w:i/>
            <w:iCs/>
          </w:rPr>
          <w:t xml:space="preserve">ot have to be code, could be an entire external program to use. You could technically find an academic scheduling </w:t>
        </w:r>
      </w:ins>
      <w:ins w:id="74" w:author="Klembczyk, Peter T." w:date="2020-06-14T20:08:00Z">
        <w:r>
          <w:rPr>
            <w:i/>
            <w:iCs/>
          </w:rPr>
          <w:t>service and use that to solve the problem.</w:t>
        </w:r>
      </w:ins>
    </w:p>
    <w:p w14:paraId="1814EDB8" w14:textId="47224048" w:rsidR="00636F1B" w:rsidRDefault="00636F1B">
      <w:r>
        <w:t>Fourth test your software and fix any bugs that are present</w:t>
      </w:r>
    </w:p>
    <w:p w14:paraId="67A0E95B" w14:textId="14A63601" w:rsidR="00636F1B" w:rsidRDefault="00636F1B">
      <w:r>
        <w:t>Fifth roll out your software as a package or download and continue to maintain any bugs that arise</w:t>
      </w:r>
    </w:p>
    <w:p w14:paraId="38F62874" w14:textId="3581F2DE" w:rsidR="000F78F2" w:rsidRDefault="000F78F2"/>
    <w:p w14:paraId="3F4A1F85" w14:textId="5CE2FB73" w:rsidR="000F78F2" w:rsidRDefault="000F78F2"/>
    <w:p w14:paraId="4AE58446" w14:textId="7EA8DB14" w:rsidR="000F78F2" w:rsidRDefault="000F78F2"/>
    <w:p w14:paraId="25D6CB3B" w14:textId="0AA41C3A" w:rsidR="000F78F2" w:rsidRDefault="000F78F2"/>
    <w:p w14:paraId="681F2679" w14:textId="288F65E1" w:rsidR="000F78F2" w:rsidRDefault="000F78F2"/>
    <w:p w14:paraId="28D54169" w14:textId="5F7710FD" w:rsidR="000F78F2" w:rsidRDefault="007D76D2"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3106B5C4" wp14:editId="40E0E99E">
                <wp:simplePos x="0" y="0"/>
                <wp:positionH relativeFrom="column">
                  <wp:posOffset>573405</wp:posOffset>
                </wp:positionH>
                <wp:positionV relativeFrom="paragraph">
                  <wp:posOffset>-1562735</wp:posOffset>
                </wp:positionV>
                <wp:extent cx="5643425" cy="3239280"/>
                <wp:effectExtent l="57150" t="38100" r="52705" b="5651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643245" cy="32391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30BD" id="Ink 451" o:spid="_x0000_s1026" type="#_x0000_t75" style="position:absolute;margin-left:44.45pt;margin-top:-123.75pt;width:445.75pt;height:256.4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">
                <v:imagedata r:id="rId30" o:title=""/>
              </v:shape>
            </w:pict>
          </mc:Fallback>
        </mc:AlternateContent>
      </w:r>
    </w:p>
    <w:p w14:paraId="31596825" w14:textId="5C7A014F" w:rsidR="000F78F2" w:rsidRDefault="000F78F2"/>
    <w:p w14:paraId="014C7C89" w14:textId="75292ADD" w:rsidR="000F78F2" w:rsidRDefault="000F78F2"/>
    <w:p w14:paraId="65532FC2" w14:textId="312E68DF" w:rsidR="000F78F2" w:rsidRDefault="000F78F2"/>
    <w:p w14:paraId="1F367341" w14:textId="77777777" w:rsidR="007D76D2" w:rsidRDefault="007D76D2"/>
    <w:p w14:paraId="0F95FC16" w14:textId="153077BB" w:rsidR="00636F1B" w:rsidRDefault="007D76D2"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198BC2B6" wp14:editId="2A7D2C7B">
                <wp:simplePos x="0" y="0"/>
                <wp:positionH relativeFrom="column">
                  <wp:posOffset>531495</wp:posOffset>
                </wp:positionH>
                <wp:positionV relativeFrom="paragraph">
                  <wp:posOffset>8590915</wp:posOffset>
                </wp:positionV>
                <wp:extent cx="1942560" cy="1175040"/>
                <wp:effectExtent l="38100" t="38100" r="57785" b="4445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42465" cy="11747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692F" id="Ink 337" o:spid="_x0000_s1026" type="#_x0000_t75" style="position:absolute;margin-left:41.15pt;margin-top:675.75pt;width:154.35pt;height:93.9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">
                <v:imagedata r:id="rId32" o:title=""/>
              </v:shape>
            </w:pict>
          </mc:Fallback>
        </mc:AlternateContent>
      </w:r>
      <w:r>
        <w:t>Sorry for the lack of specificity, I did not have internet access while making this</w:t>
      </w:r>
    </w:p>
    <w:sectPr w:rsidR="0063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672A3" w14:textId="77777777" w:rsidR="002851FD" w:rsidRDefault="002851FD" w:rsidP="000F78F2">
      <w:pPr>
        <w:spacing w:after="0" w:line="240" w:lineRule="auto"/>
      </w:pPr>
      <w:r>
        <w:separator/>
      </w:r>
    </w:p>
  </w:endnote>
  <w:endnote w:type="continuationSeparator" w:id="0">
    <w:p w14:paraId="2B665E27" w14:textId="77777777" w:rsidR="002851FD" w:rsidRDefault="002851FD" w:rsidP="000F7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9CC2D" w14:textId="77777777" w:rsidR="002851FD" w:rsidRDefault="002851FD" w:rsidP="000F78F2">
      <w:pPr>
        <w:spacing w:after="0" w:line="240" w:lineRule="auto"/>
      </w:pPr>
      <w:r>
        <w:separator/>
      </w:r>
    </w:p>
  </w:footnote>
  <w:footnote w:type="continuationSeparator" w:id="0">
    <w:p w14:paraId="58496D34" w14:textId="77777777" w:rsidR="002851FD" w:rsidRDefault="002851FD" w:rsidP="000F78F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lembczyk, Peter T.">
    <w15:presenceInfo w15:providerId="None" w15:userId="Klembczyk, Peter T."/>
  </w15:person>
  <w15:person w15:author="Arpide, Daniel J.">
    <w15:presenceInfo w15:providerId="None" w15:userId="Arpide, Daniel J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10"/>
    <w:rsid w:val="00045B03"/>
    <w:rsid w:val="000A7E5A"/>
    <w:rsid w:val="000F78F2"/>
    <w:rsid w:val="002851FD"/>
    <w:rsid w:val="00303B85"/>
    <w:rsid w:val="005965DF"/>
    <w:rsid w:val="00636F1B"/>
    <w:rsid w:val="00776E10"/>
    <w:rsid w:val="007D76D2"/>
    <w:rsid w:val="008330C6"/>
    <w:rsid w:val="009060B7"/>
    <w:rsid w:val="0096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0AC2"/>
  <w15:chartTrackingRefBased/>
  <w15:docId w15:val="{CEA39B74-6D16-444D-9586-A0F9C834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8F2"/>
  </w:style>
  <w:style w:type="paragraph" w:styleId="Footer">
    <w:name w:val="footer"/>
    <w:basedOn w:val="Normal"/>
    <w:link w:val="FooterChar"/>
    <w:uiPriority w:val="99"/>
    <w:unhideWhenUsed/>
    <w:rsid w:val="000F7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34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0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50:35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1 632 1840 0 0,'4'-13'160'0'0,"12"-17"7636"0"0,-11 22-6058 0 0,0-1 0 0 0,0 1 1 0 0,-1-1-1 0 0,5-13 1 0 0,-8 20-1340 0 0,-7 29 3718 0 0,4-9-4107 0 0,2 1 0 0 0,0-1 0 0 0,2 19 1 0 0,2 24-1024 0 0,-8 118 0 0 0,-2-39-2039 0 0,7-129 2475 0 0,3-8-56 0 0,-3-4 602 0 0,-1 0 0 0 0,1 1 0 0 0,0-1 0 0 0,-1 0 1 0 0,1 0-1 0 0,-1 0 0 0 0,1 1 0 0 0,-1-1 0 0 0,1 0 1 0 0,-1 0-1 0 0,0 0 0 0 0,1 0 0 0 0,-1 0 0 0 0,0 0 0 0 0,0 0 1 0 0,1-1-1 0 0,53-283-466 0 0,-40 175 1258 0 0,1-145 1 0 0,-15 237-650 0 0,2-23 268 0 0,3-223 2987 0 0,-5 261-3267 0 0,0 1 0 0 0,0-1 0 0 0,0 1 0 0 0,1-1 0 0 0,-1 1 0 0 0,0-1 0 0 0,1 1 0 0 0,0-1 0 0 0,0 1 0 0 0,0 0 1 0 0,0-1-1 0 0,0 1 0 0 0,0 0 0 0 0,0 0 0 0 0,1 0 0 0 0,2-3 0 0 0,-3 4-80 0 0,1-1-1 0 0,0 1 1 0 0,0 0 0 0 0,0 0 0 0 0,0 0-1 0 0,0 0 1 0 0,0 0 0 0 0,0 1 0 0 0,0-1-1 0 0,0 0 1 0 0,0 1 0 0 0,0 0 0 0 0,1-1-1 0 0,-1 1 1 0 0,0 0 0 0 0,0 0 0 0 0,0 0-1 0 0,0 1 1 0 0,4 0 0 0 0,4 1-33 0 0,1 1 0 0 0,-1 0 0 0 0,0 0 0 0 0,0 1 0 0 0,18 10 0 0 0,47 34-25 0 0,-48-30 35 0 0,2 1 29 0 0,-1 1 0 0 0,39 35 0 0 0,-64-52-14 0 0,-1 0 1 0 0,0-1-1 0 0,1 1 0 0 0,-1 0 1 0 0,0 0-1 0 0,-1 0 1 0 0,1 0-1 0 0,0 1 1 0 0,-1-1-1 0 0,0 0 1 0 0,0 1-1 0 0,0-1 1 0 0,0 1-1 0 0,0-1 0 0 0,-1 1 1 0 0,1 3-1 0 0,-2 2 55 0 0,1 0-1 0 0,-1-1 1 0 0,-1 1-1 0 0,0-1 1 0 0,-5 15-1 0 0,-3 1 202 0 0,0 0 0 0 0,-2-1-1 0 0,-21 30 1 0 0,18-28-27 0 0,-7 8 69 0 0,-1 0 0 0 0,-1-2 0 0 0,-2 0-1 0 0,-1-2 1 0 0,-39 32 0 0 0,41-39-222 0 0,10-9-362 0 0,0 0 0 0 0,-1-1 0 0 0,-31 18 0 0 0,34-24-529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7:33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1591 392 9216 0 0,'0'1'421'0'0,"-3"13"-150"0"0,0 0 0 0 0,2 0 0 0 0,-1 16 0 0 0,1 1 2545 0 0,1 67 4572 0 0,10-102-7106 0 0,-8 3-331 0 0,0-1-1 0 0,0 0 1 0 0,0 0-1 0 0,0-1 1 0 0,0 1-1 0 0,-1 0 0 0 0,1 0 1 0 0,-1-1-1 0 0,1 1 1 0 0,-1-1-1 0 0,2-4 1 0 0,-1 0-577 0 0,8-11-1058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8:54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1796 60 920 0 0,'0'0'401'0'0,"0"0"1350"0"0,0 0 589 0 0,-1-2 2926 0 0,-3-11-3119 0 0,0-1-8 0 0,-3-16 5288 0 0,8 104-6344 0 0,-1 67-1262 0 0,3-39 344 0 0,0-1-119 0 0,-5 65-323 0 0,-2 41 338 0 0,3-159 2 0 0,-3 25-341 0 0,-5-40-4959 0 0,9-31 3255 0 0</inkml:trace>
  <inkml:trace contextRef="#ctx0" brushRef="#br0" timeOffset="511.19">1540 665 15664 0 0,'15'-96'1686'0'0,"-9"55"-1653"0"0,-6 39 22 0 0,0 0-1 0 0,1 0 0 0 0,-1 1 1 0 0,1-1-1 0 0,-1 0 0 0 0,1 1 0 0 0,0-1 1 0 0,0 0-1 0 0,-1 1 0 0 0,1-1 0 0 0,0 1 1 0 0,0-1-1 0 0,1 1 0 0 0,-1 0 1 0 0,0-1-1 0 0,2-1 0 0 0,-2 3-31 0 0,-1 0 0 0 0,0 0 0 0 0,0 0 1 0 0,0 0-1 0 0,0 0 0 0 0,0 0 0 0 0,0 0 0 0 0,1 0 0 0 0,-1 0 0 0 0,0 0 0 0 0,0 0 1 0 0,0 0-1 0 0,0 0 0 0 0,0 0 0 0 0,0 0 0 0 0,1 0 0 0 0,-1 0 0 0 0,0 0 0 0 0,0 0 0 0 0,0 0 1 0 0,0 1-1 0 0,0-1 0 0 0,0 0 0 0 0,0 0 0 0 0,1 0 0 0 0,-1 0 0 0 0,0 0 0 0 0,0 0 0 0 0,0 0 1 0 0,0 0-1 0 0,0 0 0 0 0,0 1 0 0 0,0-1 0 0 0,0 0 0 0 0,0 0 0 0 0,0 0 0 0 0,0 0 1 0 0,1 1 118 0 0,2 3 23 0 0,-1-1-1 0 0,1 1 1 0 0,-1 0-1 0 0,0 0 1 0 0,0 0-1 0 0,0 0 1 0 0,0 0-1 0 0,1 8 1 0 0,5 38 388 0 0,-4-24-459 0 0,24 221-777 0 0,12 64 224 0 0,-38-298 570 0 0,1 0-1 0 0,1-1 1 0 0,0 0 0 0 0,0 1 0 0 0,2-1 0 0 0,8 16 0 0 0,-11-25-35 0 0,-1 1-1 0 0,1-1 1 0 0,-1 1 0 0 0,1-1 0 0 0,0 0 0 0 0,0 0 0 0 0,1 0 0 0 0,-1-1 0 0 0,1 1 0 0 0,-1-1 0 0 0,1 0 0 0 0,0 0 0 0 0,0 0 0 0 0,-1 0 0 0 0,2-1 0 0 0,-1 0 0 0 0,0 0 0 0 0,0 0 0 0 0,0 0 0 0 0,0 0-1 0 0,1-1 1 0 0,-1 0 0 0 0,5 0 0 0 0,1-1 81 0 0,-1 0 0 0 0,0-1 0 0 0,0 0 0 0 0,0 0 0 0 0,0-1 1 0 0,-1 0-1 0 0,1-1 0 0 0,-1 1 0 0 0,1-2 0 0 0,10-7 0 0 0,3-4 142 0 0,0-1 1 0 0,23-25 0 0 0,-21 16-379 0 0,-1-2-1 0 0,-1 0 1 0 0,28-49 0 0 0,-1 0-2523 0 0,-28 47-5577 0 0</inkml:trace>
  <inkml:trace contextRef="#ctx0" brushRef="#br0" timeOffset="1575.66">655 1394 9792 0 0,'-7'-9'1038'0'0,"4"6"-962"0"0,3 2 224 0 0,0 12 494 0 0,31 146-189 0 0,-14-85-530 0 0,56 256 1118 0 0,-50-239-284 0 0,-19-83-604 0 0,-2-11-199 0 0,0-12-55 0 0,-2 17-39 0 0,1-20 51 0 0,0 0 0 0 0,-2 0 0 0 0,0 1 0 0 0,-1-1 0 0 0,-1 0 0 0 0,-6-20 0 0 0,-21-76-340 0 0,-7-24 241 0 0,28 113 50 0 0,-13-47-45 0 0,20 65 62 0 0,0 0 0 0 0,1 0-1 0 0,0 0 1 0 0,0-1 0 0 0,2-16 0 0 0,-1 24-11 0 0,0 1 1 0 0,1 0 0 0 0,-1 0 0 0 0,1 0 0 0 0,-1 0 0 0 0,1-1 0 0 0,-1 1 0 0 0,1 0 0 0 0,-1 0 0 0 0,1 0 0 0 0,0 0 0 0 0,0 0 0 0 0,-1 0 0 0 0,1 0 0 0 0,0 0 0 0 0,0 1 0 0 0,0-1 0 0 0,0 0 0 0 0,0 0 0 0 0,0 1 0 0 0,0-1 0 0 0,0 1 0 0 0,1-1 0 0 0,-1 1 0 0 0,0-1 0 0 0,0 1-1 0 0,0 0 1 0 0,1 0 0 0 0,-1-1 0 0 0,0 1 0 0 0,0 0 0 0 0,0 0 0 0 0,3 0 0 0 0,3 1 16 0 0,1-1-1 0 0,-1 1 1 0 0,0 0-1 0 0,9 3 1 0 0,-16-4-37 0 0,18 5 83 0 0,0 1-1 0 0,0 1 0 0 0,23 12 0 0 0,48 33 289 0 0,-45-26-175 0 0,-30-18-92 0 0,-1 1-1 0 0,0 0 0 0 0,0 1 0 0 0,-1 0 0 0 0,0 1 0 0 0,13 16 0 0 0,-20-20-30 0 0,0 0-1 0 0,0 0 1 0 0,0 1-1 0 0,-1 0 0 0 0,0 0 1 0 0,-1 0-1 0 0,0 0 0 0 0,0 0 1 0 0,0 1-1 0 0,-1-1 0 0 0,-1 1 1 0 0,2 16-1 0 0,-3-14-50 0 0,0 1 0 0 0,-1-1-1 0 0,0 0 1 0 0,-1 1 0 0 0,0-1 0 0 0,-1 0 0 0 0,0 0-1 0 0,-1 0 1 0 0,0 0 0 0 0,0-1 0 0 0,-2 0-1 0 0,1 0 1 0 0,-1 0 0 0 0,0 0 0 0 0,-1-1 0 0 0,0 0-1 0 0,-13 12 1 0 0,1-1-38 0 0,-29 28-855 0 0,43-43 728 0 0,-1 0 0 0 0,0-1 0 0 0,0 0 1 0 0,0-1-1 0 0,0 1 0 0 0,0-1 1 0 0,-9 3-1 0 0,15-6 133 0 0,-1 1 1 0 0,1-1-1 0 0,-1 0 0 0 0,1 0 1 0 0,-1 0-1 0 0,1 0 0 0 0,-1 1 1 0 0,0-1-1 0 0,1 0 0 0 0,-1 0 1 0 0,1 0-1 0 0,-1 0 0 0 0,0 0 1 0 0,1 0-1 0 0,-1-1 0 0 0,1 1 1 0 0,-1 0-1 0 0,1 0 1 0 0,-1 0-1 0 0,0-1 0 0 0,1 1 9 0 0,0 0-1 0 0,-1-1 1 0 0,1 1-1 0 0,0 0 1 0 0,0-1-1 0 0,0 1 1 0 0,0 0-1 0 0,0-1 1 0 0,0 1-1 0 0,0 0 1 0 0,0-1 0 0 0,0 1-1 0 0,0 0 1 0 0,0-1-1 0 0,0 1 1 0 0,0 0-1 0 0,0-1 1 0 0,0 1-1 0 0,0-1 1 0 0,0 1-1 0 0,0 0 1 0 0,0-1-1 0 0,1 1 1 0 0,13-24 146 0 0,-12 22-127 0 0,4-6-4 0 0,1 0-1 0 0,0 0 1 0 0,0 1-1 0 0,1 0 1 0 0,11-8-1 0 0,46-27 178 0 0,-17 12 676 0 0,-17 10-230 0 0,-9 5 172 0 0,32-25-1 0 0,7-7 806 0 0,-4 4-401 0 0,-37 18-1186 0 0,-20 25-24 0 0,0 0 0 0 0,0-1 0 0 0,0 1 1 0 0,0 0-1 0 0,0 0 0 0 0,0 0 0 0 0,0 0 1 0 0,0 0-1 0 0,0 0 0 0 0,0-1 1 0 0,0 1-1 0 0,0 0 0 0 0,0 0 0 0 0,0 0 1 0 0,0 0-1 0 0,0 0 0 0 0,0-1 0 0 0,0 1 1 0 0,0 0-1 0 0,0 0 0 0 0,0 0 0 0 0,0 0 1 0 0,0 0-1 0 0,-1 0 0 0 0,1-1 1 0 0,0 1-1 0 0,0 0 0 0 0,0 0 0 0 0,0 0 1 0 0,0 0-1 0 0,0 0 0 0 0,0 0 0 0 0,0 0 1 0 0,-1 0-1 0 0,1 0 0 0 0,0 0 0 0 0,0-1 1 0 0,0 1-1 0 0,0 0 0 0 0,0 0 1 0 0,-1 0-1 0 0,1 0 0 0 0,0 0 0 0 0,0 0 1 0 0,0 0-1 0 0,0 0 0 0 0,0 0 0 0 0,-1 0 1 0 0,1 0-1 0 0,0 0 0 0 0,0 0 0 0 0,0 0 1 0 0,0 1-1 0 0,0-1 0 0 0,-1 0 1 0 0,-7-1 81 0 0,3 3-66 0 0,-1-1 0 0 0,1 1 0 0 0,-1 0 0 0 0,1 1 0 0 0,0-1 0 0 0,0 1 0 0 0,0 0 0 0 0,0 1 0 0 0,-5 3 0 0 0,-6 7 71 0 0,-17 19 0 0 0,21-20-78 0 0,3-4-24 0 0,0 1 0 0 0,1 0 0 0 0,0 0 0 0 0,1 1 0 0 0,-10 18 0 0 0,15-25 9 0 0,1 0 0 0 0,-1 0-1 0 0,1 0 1 0 0,-1 0 0 0 0,1 0 0 0 0,0 0-1 0 0,1 0 1 0 0,-1 0 0 0 0,1 1 0 0 0,0-1-1 0 0,0 0 1 0 0,0 0 0 0 0,0 0-1 0 0,1 1 1 0 0,0-1 0 0 0,0 0 0 0 0,0 0-1 0 0,0 0 1 0 0,0 0 0 0 0,1 0 0 0 0,3 5-1 0 0,-4-8 6 0 0,0 1-1 0 0,0-1 1 0 0,0 1 0 0 0,0-1-1 0 0,0 0 1 0 0,0 0-1 0 0,1 0 1 0 0,-1 1-1 0 0,1-1 1 0 0,-1 0 0 0 0,1-1-1 0 0,-1 1 1 0 0,1 0-1 0 0,-1 0 1 0 0,1-1-1 0 0,0 1 1 0 0,1 0-1 0 0,0-1 21 0 0,1 1 0 0 0,-1-1-1 0 0,0 0 1 0 0,0 0-1 0 0,0 0 1 0 0,0-1 0 0 0,0 1-1 0 0,0-1 1 0 0,3 0-1 0 0,3-3 55 0 0,0 1 0 0 0,0-1 0 0 0,0 0-1 0 0,-1-1 1 0 0,11-7 0 0 0,-5 2-45 0 0,5-3-87 0 0,-2 0 0 0 0,1-1 0 0 0,-1 0 0 0 0,17-21 0 0 0,-17 14-673 0 0,12-13-1935 0 0,-12 10-2142 0 0,0-4-2228 0 0</inkml:trace>
  <inkml:trace contextRef="#ctx0" brushRef="#br0" timeOffset="1938.21">1471 1481 13824 0 0,'0'0'314'0'0,"0"0"46"0"0,-5 6 354 0 0,3-1-693 0 0,0 0 0 0 0,0 0 1 0 0,1 0-1 0 0,0 1 1 0 0,0-1-1 0 0,0 1 1 0 0,0-1-1 0 0,1 1 1 0 0,0-1-1 0 0,0 1 1 0 0,1 6-1 0 0,0 7 282 0 0,0 12 352 0 0,2 0 0 0 0,9 38 0 0 0,1 12 423 0 0,38 241 3461 0 0,-49-309-4458 0 0,1 23 0 0 0,0 4-78 0 0,-29-265-7177 0 0,25 159 877 0 0</inkml:trace>
  <inkml:trace contextRef="#ctx0" brushRef="#br0" timeOffset="1939.21">1524 1511 15664 0 0,'1'-13'393'0'0,"0"0"-1"0"0,0 0 1 0 0,-3-23 0 0 0,3 1-248 0 0,1 10-71 0 0,-2 24-29 0 0,0 0 1 0 0,-1 1-1 0 0,1-1 0 0 0,0 0 1 0 0,0 0-1 0 0,1 1 0 0 0,-1-1 1 0 0,0 0-1 0 0,0 0 0 0 0,0 1 1 0 0,0-1-1 0 0,1 0 0 0 0,-1 0 1 0 0,0 1-1 0 0,1-1 0 0 0,-1 0 1 0 0,0 1-1 0 0,1-1 0 0 0,-1 1 1 0 0,1-1-1 0 0,-1 1 0 0 0,1-1 1 0 0,-1 0-1 0 0,1 1 0 0 0,0 0 1 0 0,0-2-1 0 0,1 2-4 0 0,-1 0 0 0 0,0 0 0 0 0,0 0 0 0 0,0 0 0 0 0,1 0 0 0 0,-1 0 0 0 0,0 0 0 0 0,0 0 0 0 0,1 0 0 0 0,-1 0 0 0 0,0 1 0 0 0,0-1 0 0 0,0 0 0 0 0,2 2 1 0 0,4 1-2 0 0,-1 1 0 0 0,0-1 1 0 0,0 1-1 0 0,8 7 0 0 0,-5-2 180 0 0,-1 0 0 0 0,0 1-1 0 0,-1 0 1 0 0,0 0-1 0 0,-1 1 1 0 0,0 0-1 0 0,0 0 1 0 0,7 22-1 0 0,-10-21 5 0 0,0 0 0 0 0,-1 0 0 0 0,0 0 0 0 0,-1 0 0 0 0,0 0 0 0 0,-1 1 0 0 0,-1-1 0 0 0,0 0 0 0 0,0 0 0 0 0,-4 15 0 0 0,2-18-74 0 0,1 0 1 0 0,-2 0-1 0 0,1 0 0 0 0,-1 0 0 0 0,0-1 0 0 0,-1 1 0 0 0,0-1 0 0 0,0 0 0 0 0,-9 9 1 0 0,9-12-31 0 0,0 1 1 0 0,-1-1 0 0 0,0 0 0 0 0,0 0 0 0 0,0-1-1 0 0,0 1 1 0 0,-1-2 0 0 0,1 1 0 0 0,-1 0 0 0 0,0-1 0 0 0,0-1-1 0 0,-8 3 1 0 0,13-5-114 0 0,0 1-1 0 0,-1-1 1 0 0,1 1 0 0 0,0-1-1 0 0,-1 0 1 0 0,1 0 0 0 0,0-1-1 0 0,-1 1 1 0 0,1 0 0 0 0,0-1-1 0 0,-1 1 1 0 0,1-1 0 0 0,0 0-1 0 0,0 1 1 0 0,-3-3 0 0 0,-5-5-2396 0 0,3-4-3387 0 0,3 1-2381 0 0</inkml:trace>
  <inkml:trace contextRef="#ctx0" brushRef="#br0" timeOffset="2412.01">1777 1270 5528 0 0,'-3'-1'124'0'0,"1"1"0"0"0,0 0-1 0 0,-1 0 1 0 0,1 0 0 0 0,0 0 0 0 0,-1 0 0 0 0,1 0 0 0 0,0 1 0 0 0,-1-1 0 0 0,1 1 0 0 0,0-1-1 0 0,-1 1 1 0 0,1 0 0 0 0,0 0 0 0 0,0 0 0 0 0,0 0 0 0 0,0 0 0 0 0,-3 4 0 0 0,2-3 540 0 0,0 1 0 0 0,1 0 0 0 0,-1 0 1 0 0,1 1-1 0 0,0-1 0 0 0,0 0 0 0 0,0 1 0 0 0,1-1 1 0 0,-1 1-1 0 0,-1 5 0 0 0,0 3 1051 0 0,1 0 0 0 0,0 0 0 0 0,-1 17 0 0 0,3 8-3097 0 0,0 14 1914 0 0,3 0 0 0 0,2 0 0 0 0,20 89 0 0 0,-22-132-470 0 0,-1-1 0 0 0,1 1 0 0 0,0-1-1 0 0,1 0 1 0 0,0 0 0 0 0,0 0 0 0 0,1 0 0 0 0,-1 0 0 0 0,8 6 0 0 0,-11-12-60 0 0,0 0-1 0 0,0 0 1 0 0,0 0 0 0 0,0 0 0 0 0,0 0 0 0 0,0-1 0 0 0,0 1 0 0 0,0 0 0 0 0,0-1 0 0 0,0 1-1 0 0,1-1 1 0 0,-1 1 0 0 0,0-1 0 0 0,0 0 0 0 0,1 1 0 0 0,-1-1 0 0 0,0 0 0 0 0,1 0 0 0 0,-1 0-1 0 0,0 0 1 0 0,0 0 0 0 0,1 0 0 0 0,-1 0 0 0 0,0-1 0 0 0,1 1 0 0 0,-1 0 0 0 0,0-1 0 0 0,0 1-1 0 0,0-1 1 0 0,1 1 0 0 0,-1-1 0 0 0,0 0 0 0 0,0 1 0 0 0,0-1 0 0 0,0 0 0 0 0,0 0 0 0 0,0 0-1 0 0,1-1 1 0 0,5-5-227 0 0,-1 0-1 0 0,0 0 1 0 0,-1 0 0 0 0,6-10-1 0 0,-8 12-67 0 0,7-11-530 0 0,-2-1 0 0 0,10-24 0 0 0,-1 1-303 0 0,-6 9 427 0 0,-9 25 659 0 0,-1 1 1 0 0,1-1-1 0 0,0 1 1 0 0,1-1-1 0 0,-1 1 1 0 0,6-8-1 0 0,-3 6 5 0 0,0 0-1 0 0,6-13 0 0 0,2-4-46 0 0,-7 12 77 0 0,-5 10 69 0 0,0 0 0 0 0,1 0 1 0 0,-1-1-1 0 0,0 1 0 0 0,1 0 1 0 0,-1 0-1 0 0,3-2 0 0 0,-3 3 427 0 0,-1 1 18 0 0,0 0 10 0 0,0 0 29 0 0,0 0-503 0 0,0 0-1 0 0,-1 0 1 0 0,1-1-1 0 0,0 1 1 0 0,-1 0-1 0 0,1 0 1 0 0,-1 0-1 0 0,1 0 0 0 0,0 0 1 0 0,-1 0-1 0 0,1 0 1 0 0,-1 0-1 0 0,1 0 1 0 0,0 0-1 0 0,-1 0 1 0 0,1 0-1 0 0,0 0 1 0 0,-1 1-1 0 0,1-1 1 0 0,-1 0-1 0 0,1 0 1 0 0,0 0-1 0 0,-1 0 1 0 0,1 1-1 0 0,0-1 1 0 0,-1 0-1 0 0,1 1 1 0 0,-9 6 368 0 0,4-1-290 0 0,1 1-1 0 0,-1-1 1 0 0,1 1 0 0 0,1 0 0 0 0,-1 0 0 0 0,1 1 0 0 0,-3 12 0 0 0,2-5-62 0 0,1-1 1 0 0,-3 32 0 0 0,6-23 58 0 0,4 42 0 0 0,-3-59-39 0 0,0-1 0 0 0,0 0 1 0 0,1 1-1 0 0,0-1 0 0 0,0 0 1 0 0,0 0-1 0 0,1-1 0 0 0,-1 1 1 0 0,1 0-1 0 0,0-1 0 0 0,1 0 1 0 0,-1 1-1 0 0,1-1 0 0 0,-1-1 1 0 0,1 1-1 0 0,0 0 0 0 0,9 5 1 0 0,-8-6 42 0 0,-1-1 0 0 0,0 1 0 0 0,1-1 0 0 0,0 0 0 0 0,-1 0 0 0 0,1-1 1 0 0,0 1-1 0 0,0-1 0 0 0,0 0 0 0 0,0 0 0 0 0,0-1 0 0 0,0 0 0 0 0,0 0 0 0 0,0 0 1 0 0,0 0-1 0 0,0-1 0 0 0,0 1 0 0 0,0-1 0 0 0,6-3 0 0 0,-6 2-21 0 0,-1 0-1 0 0,0 0 1 0 0,0-1 0 0 0,0 1-1 0 0,0-1 1 0 0,-1 0 0 0 0,1-1-1 0 0,-1 1 1 0 0,0 0-1 0 0,5-7 1 0 0,-3 3-3 0 0,-1 0 1 0 0,1-1-1 0 0,-2 1 0 0 0,1-1 1 0 0,3-9-1 0 0,-5 9-251 0 0,0 1 1 0 0,-1-1 0 0 0,0 1-1 0 0,0-1 1 0 0,0 1 0 0 0,-1-1-1 0 0,0 0 1 0 0,-1 1 0 0 0,0-1 0 0 0,0 1-1 0 0,-4-14 1 0 0,4 19-196 0 0,0 0 1 0 0,-1 0-1 0 0,1 0 1 0 0,0 1-1 0 0,0-1 1 0 0,-1 1-1 0 0,1-1 1 0 0,-1 1 0 0 0,-3-3-1 0 0,3 2-500 0 0,2 2 494 0 0,-1 1 1 0 0,1-1 0 0 0,-1 0 0 0 0,1 0-1 0 0,0 0 1 0 0,-1 0 0 0 0,1 0 0 0 0,-1 0-1 0 0,1 0 1 0 0,0 1 0 0 0,-1-1 0 0 0,1 0-1 0 0,0 0 1 0 0,-1 1 0 0 0,1-1 0 0 0,0 0-1 0 0,-1 0 1 0 0,1 1 0 0 0,-1 0 0 0 0,1-1-417 0 0,-7 6-5624 0 0</inkml:trace>
  <inkml:trace contextRef="#ctx0" brushRef="#br0" timeOffset="2779.04">2177 1687 2760 0 0,'16'-5'269'0'0,"-14"2"-185"0"0,-2 1 92 0 0,2-1 419 0 0,0 1-1 0 0,-1-1 1 0 0,1 0-1 0 0,0 0 1 0 0,-1 0-1 0 0,0 0 1 0 0,0 0-1 0 0,0-1 0 0 0,0 1 1 0 0,0 0-1 0 0,-1 0 1 0 0,0-1-1 0 0,1 1 1 0 0,-1-5-1 0 0,1-9 1053 0 0,-1 14-1329 0 0,0 0 0 0 0,1 0 0 0 0,-1 0 0 0 0,0 0 0 0 0,0 0 0 0 0,-1 0 0 0 0,1 0-1 0 0,-1 0 1 0 0,0 0 0 0 0,0-3 0 0 0,-3-10 1121 0 0,4 15-1319 0 0,0 0 0 0 0,0 0-1 0 0,0 0 1 0 0,0 0-1 0 0,0 0 1 0 0,0 0 0 0 0,0 0-1 0 0,-1 0 1 0 0,1 0 0 0 0,0 0-1 0 0,-1 0 1 0 0,1 0 0 0 0,0 0-1 0 0,-1 0 1 0 0,0 0-1 0 0,1 1 1 0 0,-1-1 0 0 0,1 0-1 0 0,-2-1 1 0 0,2 2-59 0 0,-1 0 1 0 0,1 0-1 0 0,0 0 0 0 0,0 0 1 0 0,0 0-1 0 0,0 0 0 0 0,-1 0 1 0 0,1 0-1 0 0,0 0 0 0 0,0 0 1 0 0,0 0-1 0 0,0 0 0 0 0,-1 0 0 0 0,1 0 1 0 0,0 0-1 0 0,0 0 0 0 0,0 0 1 0 0,0 0-1 0 0,-1 0 0 0 0,1 0 1 0 0,0 0-1 0 0,0 0 0 0 0,0 0 1 0 0,0 0-1 0 0,0 0 0 0 0,-1 0 1 0 0,1 0-1 0 0,0 1 0 0 0,0-1 1 0 0,0 0-1 0 0,0 0 0 0 0,0 0 1 0 0,0 0-1 0 0,-1 0 0 0 0,1 0 0 0 0,0 1 1 0 0,0-1-1 0 0,0 0 0 0 0,-4 11 605 0 0,1 10-346 0 0,3-4 57 0 0,3 34 1 0 0,0-18-190 0 0,-1-19-42 0 0,0 0 0 0 0,1-1 0 0 0,1 0 0 0 0,0 1 0 0 0,0-1 0 0 0,11 19 1 0 0,-14-31-94 0 0,-1 1 0 0 0,1-1 1 0 0,0 1-1 0 0,0-1 1 0 0,0 0-1 0 0,0 1 1 0 0,0-1-1 0 0,1 0 1 0 0,-1 0-1 0 0,0 0 1 0 0,1 0-1 0 0,-1 0 1 0 0,0 0-1 0 0,1 0 1 0 0,-1-1-1 0 0,1 1 0 0 0,-1 0 1 0 0,1-1-1 0 0,0 1 1 0 0,-1-1-1 0 0,1 1 1 0 0,-1-1-1 0 0,1 0 1 0 0,2 0-1 0 0,-2 0-11 0 0,0 0 1 0 0,0-1-1 0 0,0 1 0 0 0,0-1 0 0 0,-1 1 0 0 0,1-1 0 0 0,0 0 1 0 0,-1 0-1 0 0,1 0 0 0 0,0 0 0 0 0,-1 0 0 0 0,1 0 0 0 0,-1 0 1 0 0,0 0-1 0 0,1-1 0 0 0,-1 1 0 0 0,0 0 0 0 0,0-1 0 0 0,0 1 1 0 0,0-1-1 0 0,0 0 0 0 0,1-1 0 0 0,3-8 97 0 0,-1 1 0 0 0,4-18 1 0 0,3-11 25 0 0,-1 7-360 0 0,-1-1 0 0 0,-2-1 1 0 0,3-40-1 0 0,-5 40-1063 0 0,13-43 0 0 0,-18 77 1233 0 0,1 0 0 0 0,-1 0-1 0 0,0 0 1 0 0,1 0 0 0 0,-1 0-1 0 0,0 0 1 0 0,1 0 0 0 0,-1 0 0 0 0,0 0-1 0 0,1 0 1 0 0,-1 0 0 0 0,0 0 0 0 0,1 0-1 0 0,-1 0 1 0 0,0 0 0 0 0,1 1-1 0 0,-1-1 1 0 0,0 0 0 0 0,1 0 0 0 0,-1 0-1 0 0,0 0 1 0 0,1 1 0 0 0,-1-1-1 0 0,0 0 1 0 0,0 0 0 0 0,1 1 0 0 0,-1-1-1 0 0,1 2-10 0 0,0 0 0 0 0,0 1 0 0 0,0-1-1 0 0,-1 0 1 0 0,1 0 0 0 0,-1 0 0 0 0,0 1 0 0 0,1-1 0 0 0,-1 0-1 0 0,0 0 1 0 0,-1 5 0 0 0,2 4-70 0 0,2 40-76 0 0,2 65 758 0 0,-5-26 32 0 0,-3 27 424 0 0,2-92-569 0 0,1 0 1 0 0,4 31-1 0 0,-4-41-218 0 0,0-1 0 0 0,-2 21 0 0 0,-1 12 164 0 0,2-44-380 0 0,1 1 0 0 0,0 0 1 0 0,-1-1-1 0 0,0 1 0 0 0,0 0 0 0 0,0-1 0 0 0,-1 1 1 0 0,1-1-1 0 0,-1 0 0 0 0,1 1 0 0 0,-1-1 0 0 0,0 0 0 0 0,-1 0 1 0 0,1 0-1 0 0,0 0 0 0 0,-4 3 0 0 0,4-5 7 0 0,1 0 1 0 0,0 0-1 0 0,-1 0 0 0 0,1 0 0 0 0,-1 0 1 0 0,1 0-1 0 0,-1 0 0 0 0,1-1 0 0 0,-1 1 1 0 0,0 0-1 0 0,1-1 0 0 0,-1 0 0 0 0,0 1 1 0 0,0-1-1 0 0,1 0 0 0 0,-1 0 0 0 0,0 0 1 0 0,0 0-1 0 0,0 0 0 0 0,1 0 0 0 0,-1 0 1 0 0,0-1-1 0 0,1 1 0 0 0,-1-1 0 0 0,0 1 1 0 0,1-1-1 0 0,-1 0 0 0 0,0 1 0 0 0,1-1 1 0 0,-1 0-1 0 0,1 0 0 0 0,-1 0 0 0 0,1 0 1 0 0,0 0-1 0 0,-1-1 0 0 0,0-1 0 0 0,-4-3-575 0 0,1-1-1 0 0,0 1 1 0 0,1-1-1 0 0,0 0 1 0 0,0-1-1 0 0,0 1 1 0 0,1-1 0 0 0,0 0-1 0 0,0 0 1 0 0,1 0-1 0 0,0 0 1 0 0,1 0-1 0 0,0 0 1 0 0,0 0-1 0 0,0-9 1 0 0,3-17-2019 0 0</inkml:trace>
  <inkml:trace contextRef="#ctx0" brushRef="#br0" timeOffset="3168.48">2789 1216 21191 0 0,'-6'-9'970'0'0,"5"8"-20"0"0,-3 7-498 0 0,-12 22 1144 0 0,-23 57 0 0 0,14-29-869 0 0,-90 194 575 0 0,100-220-1022 0 0,-24 33-1 0 0,-5 9 1 0 0,-23 42-677 0 0,0-1-299 0 0,43-71-1709 0 0,-3-1-7057 0 0</inkml:trace>
  <inkml:trace contextRef="#ctx0" brushRef="#br0" timeOffset="3784.55">702 2363 2304 0 0,'0'16'200'0'0,"2"54"4302"0"0,16 99 0 0 0,-16-141-3362 0 0,-1 0-1 0 0,-1 0 1 0 0,-7 51 0 0 0,4-55 283 0 0,-6 12 1291 0 0,5-26-327 0 0,5-27-1220 0 0,31-143-249 0 0,-21 113-859 0 0,2-9-412 0 0,28-73 0 0 0,-36 118 303 0 0,0-1 0 0 0,1 1 1 0 0,1-1-1 0 0,10-12 0 0 0,-13 18-43 0 0,0 1-1 0 0,1 0 1 0 0,0 0-1 0 0,0 0 1 0 0,1 1-1 0 0,-1-1 0 0 0,1 1 1 0 0,0 1-1 0 0,8-5 1 0 0,-14 8 64 0 0,1 0 0 0 0,0 0 0 0 0,-1-1 0 0 0,1 1 0 0 0,-1 0 0 0 0,1 0 0 0 0,-1 0-1 0 0,1 0 1 0 0,0 0 0 0 0,-1 0 0 0 0,1 0 0 0 0,-1 1 0 0 0,1-1 0 0 0,-1 0 0 0 0,1 0 0 0 0,0 0 0 0 0,-1 1 0 0 0,1-1 0 0 0,-1 0 0 0 0,1 0 0 0 0,-1 1 0 0 0,1-1 0 0 0,-1 1 0 0 0,0-1 0 0 0,1 0 0 0 0,-1 1 0 0 0,1-1 0 0 0,-1 1 0 0 0,0-1 0 0 0,1 1 0 0 0,-1-1 0 0 0,0 1 0 0 0,1-1 0 0 0,-1 1 0 0 0,0-1 0 0 0,0 1 0 0 0,0-1 0 0 0,0 1 0 0 0,1 1 0 0 0,5 27-38 0 0,-6-25-4 0 0,4 28 39 0 0,-2 1-1 0 0,-2 51 1 0 0,-16 65 986 0 0,11-127-378 0 0,0 8 892 0 0,5-28-956 0 0,0-2-69 0 0,8-19-386 0 0,-1 1 1 0 0,7-31-1 0 0,4-11-64 0 0,-11 43 7 0 0,0-2 0 0 0,0 1 0 0 0,11-19 0 0 0,-16 33 0 0 0,1-1 0 0 0,0 1 0 0 0,0 0 0 0 0,0 0 0 0 0,1 0 0 0 0,-1 0 0 0 0,1 1 0 0 0,0-1 0 0 0,0 1 0 0 0,0 0 0 0 0,0 0 0 0 0,1 1 0 0 0,4-3 0 0 0,-7 4 0 0 0,0 1 0 0 0,0-1 0 0 0,0 1 0 0 0,-1 0 0 0 0,1 0 0 0 0,0 0 0 0 0,0 0 0 0 0,0 0 0 0 0,0 0 0 0 0,0 0 0 0 0,-1 1 0 0 0,1-1 0 0 0,0 1 0 0 0,0-1 0 0 0,-1 1 0 0 0,1 0 0 0 0,0-1 0 0 0,-1 1 0 0 0,1 0 0 0 0,0 0 0 0 0,-1 0 0 0 0,1 1 0 0 0,-1-1 0 0 0,0 0 0 0 0,1 0 0 0 0,-1 1 0 0 0,0-1 0 0 0,0 1 0 0 0,2 2 0 0 0,1 3 0 0 0,1 0 0 0 0,-1 0 0 0 0,0 0 0 0 0,-1 1 0 0 0,4 10 0 0 0,-2-3 0 0 0,3 8 0 0 0,-1 0 0 0 0,0 0 0 0 0,3 37 0 0 0,-3-10 0 0 0,-6-44 0 0 0,0 0 0 0 0,1-1 0 0 0,0 1 0 0 0,0 0 0 0 0,0-1 0 0 0,5 9 0 0 0,-7-14-89 0 0,1 1-1 0 0,-1-1 0 0 0,0 1 1 0 0,1-1-1 0 0,-1 1 1 0 0,1-1-1 0 0,-1 1 1 0 0,1-1-1 0 0,-1 1 0 0 0,1-1 1 0 0,-1 1-1 0 0,1-1 1 0 0,-1 0-1 0 0,1 1 0 0 0,0-1 1 0 0,-1 0-1 0 0,1 0 1 0 0,0 0-1 0 0,-1 1 1 0 0,1-1-1 0 0,0 0 0 0 0,-1 0 1 0 0,1 0-1 0 0,0 0 1 0 0,-1 0-1 0 0,1 0 0 0 0,0 0 1 0 0,-1 0-1 0 0,1 0 1 0 0,0 0-1 0 0,-1-1 1 0 0,1 1-1 0 0,0 0 0 0 0,-1 0 1 0 0,2-1-1 0 0,-1 0-585 0 0,1 0 0 0 0,0 0 0 0 0,-1-1 0 0 0,1 1 0 0 0,-1 0 0 0 0,0-1 0 0 0,1 1 0 0 0,-1-1 0 0 0,0 1 0 0 0,0-1 0 0 0,1-2 0 0 0,6-10-5511 0 0</inkml:trace>
  <inkml:trace contextRef="#ctx0" brushRef="#br0" timeOffset="4207.42">1325 2462 13824 0 0,'0'0'31'0'0,"1"-1"1"0"0,-1 1 0 0 0,0 0-1 0 0,0-1 1 0 0,1 1 0 0 0,-1-1 0 0 0,0 1-1 0 0,0-1 1 0 0,0 1 0 0 0,0-1-1 0 0,0 1 1 0 0,0-1 0 0 0,0 1-1 0 0,0-1 1 0 0,0 1 0 0 0,0-1 0 0 0,0 1-1 0 0,0-1 1 0 0,0 1 0 0 0,0-1-1 0 0,-1 1 1 0 0,1-1 0 0 0,0 1-1 0 0,0-1 1 0 0,-1 1 0 0 0,1 0 0 0 0,0-1-1 0 0,0 1 1 0 0,-1-1 0 0 0,1 1-1 0 0,0 0 1 0 0,-1-1 0 0 0,1 1-1 0 0,-1 0 1 0 0,1-1 0 0 0,0 1 0 0 0,-1 0-1 0 0,1 0 1 0 0,-1 0 0 0 0,1-1-1 0 0,-1 1 1 0 0,1 0 0 0 0,-1 0 0 0 0,-1-1 37 0 0,0 1 1 0 0,1 0 0 0 0,-1 0-1 0 0,0 0 1 0 0,1 0 0 0 0,-1 0-1 0 0,1 0 1 0 0,-1 1 0 0 0,0-1-1 0 0,1 0 1 0 0,-1 1 0 0 0,1-1-1 0 0,-2 2 1 0 0,-3 1 268 0 0,1 0 1 0 0,0 0-1 0 0,1 1 0 0 0,-1 0 0 0 0,0 0 0 0 0,1 0 0 0 0,0 0 1 0 0,0 1-1 0 0,0 0 0 0 0,1 0 0 0 0,-4 7 0 0 0,-3 6 297 0 0,-13 38 0 0 0,18-44-278 0 0,-4 11 229 0 0,2 0 0 0 0,0 0 0 0 0,2 1 0 0 0,0 0 0 0 0,-2 47 0 0 0,7-66-559 0 0,0 0 0 0 0,1 0 0 0 0,-1 0-1 0 0,1 0 1 0 0,1-1 0 0 0,1 8 0 0 0,-3-11 6 0 0,1 0 0 0 0,-1-1 0 0 0,0 1 0 0 0,1 0 1 0 0,-1 0-1 0 0,0 0 0 0 0,1-1 0 0 0,-1 1 0 0 0,1 0 0 0 0,-1 0 0 0 0,1-1 0 0 0,0 1 1 0 0,-1 0-1 0 0,1-1 0 0 0,0 1 0 0 0,-1-1 0 0 0,1 1 0 0 0,0-1 0 0 0,-1 1 0 0 0,1-1 1 0 0,0 0-1 0 0,0 1 0 0 0,0-1 0 0 0,0 0 0 0 0,-1 1 0 0 0,1-1 0 0 0,0 0 0 0 0,0 0 0 0 0,0 0 1 0 0,0 0-1 0 0,0 0 0 0 0,0 0 0 0 0,0 0 0 0 0,-1 0 0 0 0,1 0 0 0 0,0 0 0 0 0,0-1 1 0 0,0 1-1 0 0,0 0 0 0 0,0-1 0 0 0,-1 1 0 0 0,2-1 0 0 0,5-3 10 0 0,-1 0-1 0 0,0-1 1 0 0,0 0-1 0 0,0 0 1 0 0,-1 0 0 0 0,1-1-1 0 0,-1 0 1 0 0,-1 0-1 0 0,6-9 1 0 0,6-10 48 0 0,11-30 0 0 0,-25 52-91 0 0,23-64-1321 0 0,-20 52 806 0 0,0 0 0 0 0,0 1 0 0 0,1 0 0 0 0,1 0-1 0 0,14-22 1 0 0,-15 31-29 0 0,-5 4 28 0 0,0 3 72 0 0,1 4 416 0 0,-1 1-1 0 0,1 0 0 0 0,-1 0 0 0 0,0 1 0 0 0,-1 11 1 0 0,2 11 28 0 0,3 60 257 0 0,-2-30 616 0 0,-3-51-734 0 0,1 0 1 0 0,1 0 0 0 0,0 0 0 0 0,0 0 0 0 0,7 17-1 0 0,-6-23-268 0 0,-3-2-551 0 0,10-5-2508 0 0,0-4-3974 0 0</inkml:trace>
  <inkml:trace contextRef="#ctx0" brushRef="#br0" timeOffset="4590.01">1514 2496 14048 0 0,'1'4'126'0'0,"0"-1"1"0"0,0 1-1 0 0,0-1 1 0 0,0 1-1 0 0,0-1 1 0 0,-1 1-1 0 0,0 0 0 0 0,0-1 1 0 0,0 7-1 0 0,0 15 140 0 0,5 43 109 0 0,-2-14 1929 0 0,3 24 2902 0 0,-6-77-4832 0 0,0-1-29 0 0,0 0-20 0 0,1-2-50 0 0,27-137-2036 0 0,-21 97-1779 0 0,22-77 0 0 0,-9 62 3031 0 0,-20 56 507 0 0,0 0 1 0 0,0 0 0 0 0,0 0 0 0 0,1 0 0 0 0,-1 0 0 0 0,0 0 0 0 0,1 1 0 0 0,-1-1 0 0 0,1 0 0 0 0,-1 0 0 0 0,1 1 0 0 0,-1-1 0 0 0,1 0 0 0 0,0 1 0 0 0,-1-1 0 0 0,1 0 0 0 0,0 1 0 0 0,0-1 0 0 0,-1 1-1 0 0,1-1 1 0 0,0 1 0 0 0,0-1 0 0 0,0 1 0 0 0,0 0 0 0 0,0 0 15 0 0,0 0 0 0 0,0 0 0 0 0,0 0-1 0 0,0 0 1 0 0,-1 0 0 0 0,1 0 0 0 0,0 0-1 0 0,0 1 1 0 0,-1-1 0 0 0,1 0 0 0 0,0 1 0 0 0,-1-1-1 0 0,1 1 1 0 0,0-1 0 0 0,-1 1 0 0 0,1-1-1 0 0,0 1 1 0 0,-1-1 0 0 0,1 1 0 0 0,-1-1 0 0 0,1 1-1 0 0,-1 0 1 0 0,1-1 0 0 0,-1 1 0 0 0,0 0 0 0 0,1 0-1 0 0,-1-1 1 0 0,1 2 0 0 0,4 10 438 0 0,-1 1 1 0 0,0 0-1 0 0,0 0 0 0 0,-2 0 1 0 0,3 24-1 0 0,-2 69 2603 0 0,-3-93-2358 0 0,0 70 2495 0 0,0-81-2680 0 0,0-2 0 0 0,0 0 0 0 0,3-24 104 0 0,45-188-616 0 0,-43 196 0 0 0,0 0 0 0 0,1 0 0 0 0,1 1 0 0 0,0-1 0 0 0,17-24 0 0 0,-23 38 0 0 0,1 0 0 0 0,0 0 0 0 0,0 0 0 0 0,-1 0 0 0 0,1 0 0 0 0,1 0 0 0 0,-1 0 0 0 0,0 1 0 0 0,0-1 0 0 0,1 1 0 0 0,-1-1 0 0 0,3 0 0 0 0,-3 2 0 0 0,-1-1 0 0 0,1 1 0 0 0,-1 0 0 0 0,0-1 0 0 0,1 1 0 0 0,-1 0 0 0 0,1 0 0 0 0,-1 0 0 0 0,0 0 0 0 0,1 1 0 0 0,-1-1 0 0 0,1 0 0 0 0,-1 1 0 0 0,0-1 0 0 0,1 1 0 0 0,-1-1 0 0 0,0 1 0 0 0,0-1 0 0 0,1 1 0 0 0,-1 0 0 0 0,0 0 0 0 0,0-1 0 0 0,0 1 0 0 0,1 2 0 0 0,3 1 0 0 0,-1 1 0 0 0,0 1 0 0 0,0-1 0 0 0,-1 1 0 0 0,1 0 0 0 0,-1-1 0 0 0,0 1 0 0 0,-1 1 0 0 0,3 8 0 0 0,-1-2 0 0 0,-1 1 0 0 0,0 0 0 0 0,1 21 0 0 0,-3-14 0 0 0,0 1 0 0 0,1-1 0 0 0,7 36 0 0 0,-6-46 0 0 0,-1 0 0 0 0,1 0 0 0 0,0 0 0 0 0,1-1 0 0 0,7 14 0 0 0,-7-15-895 0 0,-1-6-1738 0 0,4-14 254 0 0,-7 11 2365 0 0,11-22-2137 0 0</inkml:trace>
  <inkml:trace contextRef="#ctx0" brushRef="#br0" timeOffset="4962.96">2123 2240 9216 0 0,'-12'-8'706'0'0,"6"-2"498"0"0,4 7-228 0 0,1 1-258 0 0,0 0-1 0 0,0 1 0 0 0,0-1 0 0 0,0 0 1 0 0,0 0-1 0 0,0 0 0 0 0,1 0 0 0 0,-1 0 1 0 0,1 1-1 0 0,-1-5 0 0 0,-4-13 2001 0 0,5 19-2580 0 0,-1-1 1 0 0,1 0-1 0 0,0 0 1 0 0,0 0-1 0 0,0 0 1 0 0,-1 1-1 0 0,1-1 1 0 0,0 0-1 0 0,0 0 0 0 0,0 0 1 0 0,0 0-1 0 0,1 0 1 0 0,-1-1-1 0 0,1-5 947 0 0,-1 6-235 0 0,0 1-111 0 0,-1 1-458 0 0,-1 1-274 0 0,1-1-1 0 0,0 1 1 0 0,0 0-1 0 0,0-1 1 0 0,0 1-1 0 0,0 0 1 0 0,0 0-1 0 0,0-1 1 0 0,1 1-1 0 0,-1 0 1 0 0,1 0 0 0 0,-1 0-1 0 0,1 3 1 0 0,-3 31 53 0 0,2-16-48 0 0,-3 49-12 0 0,3-1 0 0 0,9 85 0 0 0,-5-120 0 0 0,8 38 0 0 0,-9-61 0 0 0,1 1 0 0 0,0-1 0 0 0,1 0 0 0 0,0 0 0 0 0,0 0 0 0 0,1-1 0 0 0,10 16 0 0 0,-13-22-3 0 0,1 0 0 0 0,-1 0 0 0 0,1 0 1 0 0,0 0-1 0 0,0-1 0 0 0,0 1 0 0 0,0-1 0 0 0,0 0 0 0 0,0 1 0 0 0,5 0 0 0 0,-7-2 2 0 0,1-1 0 0 0,-1 1-1 0 0,1-1 1 0 0,0 1 0 0 0,-1-1 0 0 0,1 0 0 0 0,0 0-1 0 0,-1 0 1 0 0,1 0 0 0 0,0 0 0 0 0,-1 0-1 0 0,1 0 1 0 0,-1-1 0 0 0,1 1 0 0 0,0-1-1 0 0,-1 1 1 0 0,1-1 0 0 0,-1 1 0 0 0,1-1 0 0 0,-1 0-1 0 0,1 0 1 0 0,-1 0 0 0 0,0 0 0 0 0,1 0-1 0 0,1-1 1 0 0,5-7-405 0 0,-1 1 0 0 0,1-1 0 0 0,-2 0-1 0 0,1 0 1 0 0,-1-1 0 0 0,0 0 0 0 0,-1 0-1 0 0,0 0 1 0 0,-1-1 0 0 0,0 0 0 0 0,3-15 0 0 0,-6 22-279 0 0,0-1-1 0 0,0 0 1 0 0,0 0 0 0 0,-1 0 0 0 0,0-9 0 0 0,-3-1-1418 0 0</inkml:trace>
  <inkml:trace contextRef="#ctx0" brushRef="#br0" timeOffset="4963.96">2079 2496 11976 0 0,'-23'-4'651'0'0,"-31"-11"1"0"0,24 4 3606 0 0,30 11-4213 0 0,0 0 0 0 0,-1 0 1 0 0,1 0-1 0 0,0 0 0 0 0,0 0 1 0 0,0 0-1 0 0,-1 0 0 0 0,1 0 1 0 0,0-1-1 0 0,0 1 0 0 0,0 0 0 0 0,-1 0 1 0 0,1 0-1 0 0,0 0 0 0 0,0 0 1 0 0,0-1-1 0 0,0 1 0 0 0,-1 0 1 0 0,1 0-1 0 0,0 0 0 0 0,0 0 0 0 0,0-1 1 0 0,0 1-1 0 0,0 0 0 0 0,0 0 1 0 0,0 0-1 0 0,0-1 0 0 0,0 1 1 0 0,0 0-1 0 0,-1 0 0 0 0,1-1 1 0 0,0 1-1 0 0,0 0 0 0 0,0 0 0 0 0,0 0 1 0 0,1-1-1 0 0,-1 1 0 0 0,0 0 1 0 0,8-8 961 0 0,15-1 49 0 0,47-1 656 0 0,-9 3-2157 0 0,22-12-1384 0 0,19-17-3530 0 0,-83 30 3221 0 0,-2 0-2898 0 0</inkml:trace>
  <inkml:trace contextRef="#ctx0" brushRef="#br0" timeOffset="5315.55">2457 2293 10136 0 0,'-4'-2'455'0'0,"0"-1"1"0"0,0 1 0 0 0,0-1 0 0 0,0 1-1 0 0,0 0 1 0 0,0 0 0 0 0,-1 1 0 0 0,1-1-1 0 0,0 1 1 0 0,-1 0 0 0 0,0 1-1 0 0,1-1 1 0 0,-1 1 0 0 0,1-1 0 0 0,-1 1-1 0 0,0 1 1 0 0,1-1 0 0 0,-1 1 0 0 0,1 0-1 0 0,-6 1 1 0 0,6-1-31 0 0,0 1-1 0 0,1 0 1 0 0,-1 0-1 0 0,-5 4 1 0 0,-2 0-55 0 0,6-2-211 0 0,0 0 0 0 0,0-1 0 0 0,0 2 0 0 0,0-1 0 0 0,1 0 0 0 0,-1 1 0 0 0,1 0 0 0 0,0 0 0 0 0,-6 10 0 0 0,6-7 21 0 0,0-1-1 0 0,1 1 0 0 0,0 0 1 0 0,0 0-1 0 0,0 0 0 0 0,-2 16 1 0 0,4-16-103 0 0,-2 15 171 0 0,-1 34 1 0 0,4-51-170 0 0,0 1 0 0 0,1 0-1 0 0,0-1 1 0 0,0 1 0 0 0,0-1 0 0 0,1 1 0 0 0,0-1 0 0 0,0 0-1 0 0,6 11 1 0 0,-8-16-72 0 0,1 0-1 0 0,-1 0 0 0 0,1 0 1 0 0,-1 0-1 0 0,1-1 1 0 0,0 1-1 0 0,-1 0 0 0 0,1 0 1 0 0,0-1-1 0 0,-1 1 1 0 0,1 0-1 0 0,0-1 0 0 0,0 1 1 0 0,0-1-1 0 0,-1 1 1 0 0,1-1-1 0 0,0 1 0 0 0,0-1 1 0 0,0 1-1 0 0,0-1 1 0 0,0 0-1 0 0,0 0 0 0 0,1 1 1 0 0,-1-2 6 0 0,1 1 0 0 0,-1 0-1 0 0,0-1 1 0 0,0 1 0 0 0,1 0 0 0 0,-1-1 0 0 0,0 0 0 0 0,0 1 0 0 0,0-1-1 0 0,0 0 1 0 0,0 1 0 0 0,1-1 0 0 0,-2 0 0 0 0,1 0 0 0 0,2-1 0 0 0,2-5 61 0 0,1-1 1 0 0,-1 1 0 0 0,8-17-1 0 0,-10 19-68 0 0,10-23-1519 0 0,-1-2 1 0 0,14-49-1 0 0,-4 8-451 0 0,-22 71 1958 0 0,0 0 0 0 0,0 0 0 0 0,0 0 0 0 0,0 0 0 0 0,0-1 0 0 0,0 1 0 0 0,1 0 0 0 0,-1 0 0 0 0,0 0 0 0 0,0 0 0 0 0,0 0 0 0 0,0 0 0 0 0,0 0 0 0 0,0 0 0 0 0,0 0-1 0 0,0 0 1 0 0,0 0 0 0 0,0-1 0 0 0,0 1 0 0 0,0 0 0 0 0,0 0 0 0 0,0 0 0 0 0,0 0 0 0 0,1 0 0 0 0,-1 0 0 0 0,0 0 0 0 0,0 0 0 0 0,0 0 0 0 0,0 0 0 0 0,0 0 0 0 0,0 0 0 0 0,0 0 0 0 0,0 0 0 0 0,0 0 0 0 0,0 0 0 0 0,1 0 0 0 0,-1 0 0 0 0,0 0 0 0 0,0 0 0 0 0,0 0 0 0 0,0 0 0 0 0,0 0 0 0 0,0 0 0 0 0,0 0 0 0 0,0 0 0 0 0,0 0 0 0 0,1 0 0 0 0,-1 0 0 0 0,0 0 0 0 0,0 0 0 0 0,0 0 0 0 0,0 1 0 0 0,0-1 0 0 0,0 0 0 0 0,0 0 0 0 0,0 0 0 0 0,0 0 0 0 0,0 0 0 0 0,0 0 0 0 0,0 0 0 0 0,0 0 0 0 0,6 10-297 0 0,1 14 25 0 0,1 85 2601 0 0,2 13 690 0 0,-8-106-2658 0 0,-2-10-312 0 0,1 0 1 0 0,0 1 0 0 0,0-1-1 0 0,0-1 1 0 0,5 13-1 0 0,-6-18-43 0 0,0 0 0 0 0,0 1 0 0 0,0-1 0 0 0,0 0 0 0 0,1 1 0 0 0,-1-1 0 0 0,0 0 0 0 0,0 0 0 0 0,0 1 0 0 0,0-1 0 0 0,1 0 0 0 0,-1 0 0 0 0,0 1 0 0 0,0-1 0 0 0,0 0 0 0 0,1 0 0 0 0,-1 0 0 0 0,0 1 0 0 0,0-1 0 0 0,1 0 0 0 0,-1 0 0 0 0,0 0 0 0 0,1 0 0 0 0,-1 0 0 0 0,0 1 0 0 0,0-1 0 0 0,1 0 0 0 0,-1 0 0 0 0,0 0 0 0 0,1 0 0 0 0,-1 0 0 0 0,0 0 0 0 0,1 0 0 0 0,-1 0 0 0 0,0 0 0 0 0,1 0 0 0 0,-1 0 0 0 0,0-1 0 0 0,1 1 0 0 0,-1 0 0 0 0,0 0 0 0 0,0 0 0 0 0,1 0 0 0 0,-1 0 0 0 0,0 0 0 0 0,0-1 0 0 0,1 1 0 0 0,-1 0 0 0 0,0 0 0 0 0,0 0 0 0 0,1-1 0 0 0,-1 1 0 0 0,0 0 0 0 0,0 0 0 0 0,0-1 0 0 0,0 1 0 0 0,1 0 0 0 0,-1-1 0 0 0,0 1 0 0 0,0 0 0 0 0,0-1 0 0 0,1 0 0 0 0,1-1-199 0 0,1-1 0 0 0,-1 0 0 0 0,1 0 0 0 0,-1 0 0 0 0,0 0 0 0 0,0 0 1 0 0,0-1-1 0 0,2-5 0 0 0,0-14-1843 0 0</inkml:trace>
  <inkml:trace contextRef="#ctx0" brushRef="#br0" timeOffset="5671.56">2568 2330 16184 0 0,'0'9'786'0'0,"1"-2"-535"0"0,0 0 0 0 0,0 0 0 0 0,-1 12-1 0 0,0-13-264 0 0,7 46 1078 0 0,-7-37 204 0 0,2-1-1 0 0,5 24 0 0 0,1 12 714 0 0,-2-28-1152 0 0,-2-17-612 0 0,-1-14-226 0 0,-2-27-388 0 0,-1 9-1351 0 0,2 0-511 0 0</inkml:trace>
  <inkml:trace contextRef="#ctx0" brushRef="#br0" timeOffset="6083.19">2648 2169 1376 0 0,'5'-6'732'0'0,"-4"6"-98"0"0,-1 0 0 0 0,1-1 0 0 0,-1 1 1 0 0,1 0-1 0 0,-1 0 0 0 0,1-1 0 0 0,-1 1 0 0 0,1 0 0 0 0,-1 0 1 0 0,1 0-1 0 0,0 0 0 0 0,-1 0 0 0 0,1 0 0 0 0,-1 0 0 0 0,1 0 1 0 0,-1 0-1 0 0,1 0 0 0 0,0 0 0 0 0,-1 0 0 0 0,1 0 0 0 0,0 1 1 0 0,10 9 3356 0 0,-9-7-3922 0 0,0 1 0 0 0,1 0 0 0 0,-2 0 0 0 0,4 8-1 0 0,5 18 569 0 0,-4-14-142 0 0,-1 1 0 0 0,3 19 0 0 0,-5-20-149 0 0,2 10 825 0 0,1 48 1 0 0,0-3 1012 0 0,-6-70-1887 0 0,0-1-24 0 0,3-7 37 0 0,13-48-206 0 0,-6 24-271 0 0,7-14-292 0 0,-2 9-189 0 0,5-21-55 0 0,47-93-1 0 0,-65 145 740 0 0,0 1 1 0 0,1-1 0 0 0,0 1-1 0 0,0 0 1 0 0,0 0 0 0 0,1 1-1 0 0,-1-1 1 0 0,1 1 0 0 0,5-5-1 0 0,-8 7 1 0 0,1 1 0 0 0,-1 0 0 0 0,0-1-1 0 0,0 1 1 0 0,0 0 0 0 0,0-1 0 0 0,0 1 0 0 0,1 0 0 0 0,-1 0-1 0 0,0 0 1 0 0,0 0 0 0 0,0 0 0 0 0,1 0 0 0 0,-1 1 0 0 0,0-1-1 0 0,0 0 1 0 0,0 0 0 0 0,0 1 0 0 0,0-1 0 0 0,0 1-1 0 0,1-1 1 0 0,-1 1 0 0 0,0 0 0 0 0,0-1 0 0 0,0 1 0 0 0,1 1-1 0 0,2 1 66 0 0,0 0-1 0 0,0 1 0 0 0,0 0 0 0 0,-1-1 0 0 0,4 6 0 0 0,3 6 87 0 0,-2 1-1 0 0,0 0 1 0 0,12 35-1 0 0,-14-36-89 0 0,11 39 486 0 0,13 72-1 0 0,-28-118-575 0 0,13 81 47 0 0,-6-29-391 0 0,-7-47-1016 0 0,0 24 1 0 0,-2-17-8277 0 0</inkml:trace>
  <inkml:trace contextRef="#ctx0" brushRef="#br0" timeOffset="6451.36">22 979 12264 0 0,'3'-7'1112'0'0,"0"-2"-700"0"0,-1 0 0 0 0,0 0 0 0 0,0 0 0 0 0,-1-10 0 0 0,-1 18 601 0 0,0 1-83 0 0,0 2-384 0 0,2 30-13 0 0,6 37 0 0 0,0-3-555 0 0,79 705-364 0 0,-50-475 380 0 0,68 467 24 0 0,-103-753-14 0 0,37 191 173 0 0,-29-162-63 0 0,1-1 0 0 0,2-1 0 0 0,20 41-1 0 0,-26-65-48 0 0,0 0 0 0 0,1 0 0 0 0,1-1 0 0 0,0 0 0 0 0,0-1 0 0 0,1 0 0 0 0,17 14-1 0 0,-19-18-4 0 0,1-1-1 0 0,-1 0 1 0 0,2 0 0 0 0,-1-1-1 0 0,1 0 1 0 0,-1-1-1 0 0,1 0 1 0 0,1 0-1 0 0,-1-1 1 0 0,0 0-1 0 0,12 1 1 0 0,1-2 116 0 0,-1-1 0 0 0,1-1 1 0 0,-1-1-1 0 0,28-5 0 0 0,88-22 527 0 0,-111 22-591 0 0,293-76 688 0 0,-125 30-394 0 0,-80 22-151 0 0,184-42 334 0 0,-215 56-327 0 0,159-7 0 0 0,-203 23-538 0 0,0 1 1 0 0,1 2-1 0 0,-1 2 0 0 0,0 2 0 0 0,-1 1 0 0 0,44 16 1 0 0,-27-3-2008 0 0,-4 0-5239 0 0</inkml:trace>
  <inkml:trace contextRef="#ctx0" brushRef="#br0" timeOffset="6924.34">44 1309 11952 0 0,'-10'-3'209'0'0,"7"2"-106"0"0,0 0 0 0 0,0 0 0 0 0,0 0 0 0 0,0 0 0 0 0,0 0 0 0 0,0-1 0 0 0,1 1 0 0 0,-1-1 0 0 0,1 0 0 0 0,-4-2 0 0 0,6 3-63 0 0,0 0-1 0 0,0 1 0 0 0,1-1 1 0 0,-1 1-1 0 0,0-1 0 0 0,0 0 1 0 0,0 1-1 0 0,1-1 0 0 0,-1 1 1 0 0,0-1-1 0 0,1 0 0 0 0,-1 1 1 0 0,0-1-1 0 0,1 1 0 0 0,-1-1 1 0 0,1 1-1 0 0,-1-1 0 0 0,1 1 1 0 0,-1 0-1 0 0,1-1 0 0 0,0 0 1 0 0,11-5 83 0 0,0 1 1 0 0,0 0-1 0 0,0 0 1 0 0,0 1-1 0 0,26-4 1 0 0,8-3 24 0 0,563-135 1295 0 0,-405 103-1054 0 0,-31 6-78 0 0,151-35-160 0 0,312-67-151 0 0,-374 99 0 0 0,-129 22 0 0 0,50-6 0 0 0,-94 14 0 0 0,60-3 0 0 0,-122 12 0 0 0,0 1 0 0 0,0 1 0 0 0,39 8 0 0 0,-55-7 92 0 0,0 1-1 0 0,-1 0 0 0 0,0 1 0 0 0,0 0 0 0 0,0 0 0 0 0,0 1 1 0 0,-1 1-1 0 0,0-1 0 0 0,0 2 0 0 0,0-1 0 0 0,-1 1 0 0 0,0 0 0 0 0,0 1 1 0 0,-1 0-1 0 0,0 0 0 0 0,0 1 0 0 0,-1 0 0 0 0,0 0 0 0 0,0 0 0 0 0,-1 1 1 0 0,5 12-1 0 0,2 10 276 0 0,-2 1 1 0 0,-1 0 0 0 0,9 64-1 0 0,-1 109 886 0 0,-15-182-1110 0 0,11 692 2749 0 0,-59-76-468 0 0,-2-276-2593 0 0,22-39 22 0 0,27-308-517 0 0,0 1 0 0 0,1-1 0 0 0,7 30 0 0 0,1-13-8207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57:32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5351 9672 0 0,'0'0'440'0'0,"-10"10"168"0"0,8-4-433 0 0,1 0 0 0 0,0-1 0 0 0,0 1-1 0 0,1-1 1 0 0,0 1 0 0 0,0 0 0 0 0,0 0 0 0 0,1-1 0 0 0,0 1 0 0 0,2 9 0 0 0,1 7 315 0 0,5 50 379 0 0,22 130 872 0 0,28 72-102 0 0,-38-180-1630 0 0,6 24 197 0 0,-17-79 46 0 0,7 23 309 0 0,-15-57-476 0 0,0-7 2 0 0,-1-10-128 0 0,-7-45-1290 0 0,6 13 512 0 0</inkml:trace>
  <inkml:trace contextRef="#ctx0" brushRef="#br0" timeOffset="374.84">417 5286 12352 0 0,'-4'-13'174'0'0,"-2"-9"213"0"0,0-1 1 0 0,-2-26-1 0 0,7 39-339 0 0,1 9 1 0 0,-1-1 1 0 0,1 0-1 0 0,0 1 1 0 0,0-1-1 0 0,0 1 0 0 0,0-1 1 0 0,0 0-1 0 0,0 1 1 0 0,0-1-1 0 0,1-1 1 0 0,-1 3 0 0 0,1-1 1 0 0,-1 1-1 0 0,0 0 1 0 0,0 0 0 0 0,1 0-1 0 0,-1 0 1 0 0,0-1 0 0 0,0 1-1 0 0,1 0 1 0 0,-1 0 0 0 0,0 0-1 0 0,1 0 1 0 0,-1 0-1 0 0,0 0 1 0 0,0 0 0 0 0,1 0-1 0 0,-1 0 1 0 0,0 0 0 0 0,1 0-1 0 0,-1 0 1 0 0,0 0-1 0 0,0 0 1 0 0,1 0 0 0 0,-1 0-1 0 0,0 0 1 0 0,1 0 0 0 0,-1 0-1 0 0,0 1 1 0 0,1-1 0 0 0,8 4 346 0 0,-9-4-364 0 0,24 15 202 0 0,0 1 0 0 0,-1 1 0 0 0,27 27 0 0 0,-33-29-93 0 0,7 6-27 0 0,93 89 941 0 0,-95-86-739 0 0,74 88 523 0 0,-78-89-657 0 0,-2 1 0 0 0,0 0 0 0 0,13 29 0 0 0,-23-37-72 0 0,-1 0 0 0 0,0 0 0 0 0,-1 1 0 0 0,-1-1-1 0 0,0 1 1 0 0,-2 0 0 0 0,1 0 0 0 0,-2 0 0 0 0,-2 20-1 0 0,1-24-25 0 0,-1 1 0 0 0,-1-1-1 0 0,0 0 1 0 0,0 0-1 0 0,-1 0 1 0 0,-1 0 0 0 0,0-1-1 0 0,-1 1 1 0 0,-1-1-1 0 0,1-1 1 0 0,-2 1 0 0 0,0-1-1 0 0,0-1 1 0 0,-1 1-1 0 0,0-1 1 0 0,-1-1 0 0 0,0 0-1 0 0,0 0 1 0 0,-1-1 0 0 0,0 0-1 0 0,-1-1 1 0 0,1 0-1 0 0,-22 8 1 0 0,13-7-172 0 0,-10 4-440 0 0,0-1 0 0 0,-57 12 0 0 0,66-17-768 0 0,18-4 512 0 0,-1-1 0 0 0,1 0 1 0 0,0 0-1 0 0,-1-1 0 0 0,-4 2 0 0 0,7-2-1866 0 0,1 0-2464 0 0</inkml:trace>
  <inkml:trace contextRef="#ctx0" brushRef="#br0" timeOffset="822.45">773 6018 9848 0 0,'63'5'1000'0'0,"-13"0"-792"0"0,-12-1 1358 0 0,-17-2-165 0 0,26-1 0 0 0,-39-1-1046 0 0,0-1 0 0 0,-1 0 0 0 0,1 0-1 0 0,-1-1 1 0 0,1 0 0 0 0,-1-1-1 0 0,8-2 1 0 0,-6 0-48 0 0,0-1 0 0 0,0 0-1 0 0,0 0 1 0 0,-1 0 0 0 0,0-1 0 0 0,0-1-1 0 0,0 1 1 0 0,-1-1 0 0 0,-1 0 0 0 0,1-1-1 0 0,-1 0 1 0 0,-1 0 0 0 0,8-16 0 0 0,-2 2 156 0 0,-2 0 0 0 0,-1-1-1 0 0,-1 0 1 0 0,7-43 0 0 0,-13 56-382 0 0,0 0 0 0 0,0 1 0 0 0,-1-1 0 0 0,0 0 0 0 0,0 1 0 0 0,-3-12 0 0 0,2 19-73 0 0,0-1-1 0 0,1 1 1 0 0,-1-1-1 0 0,-1 1 1 0 0,1 0-1 0 0,0-1 1 0 0,-1 1-1 0 0,0 0 1 0 0,0 0-1 0 0,0 0 1 0 0,0 0-1 0 0,0 0 1 0 0,0 1-1 0 0,-1-1 1 0 0,0 0-1 0 0,1 1 1 0 0,-1 0-1 0 0,0 0 1 0 0,0 0-1 0 0,0 0 1 0 0,-4-1-1 0 0,5 2-29 0 0,-1 0 0 0 0,1 1 0 0 0,-1-1 0 0 0,0 1 0 0 0,1 0 0 0 0,-1 0 0 0 0,0 0 0 0 0,1 0-1 0 0,-1 1 1 0 0,0-1 0 0 0,1 1 0 0 0,-1-1 0 0 0,0 1 0 0 0,1 0 0 0 0,-1 0 0 0 0,1 0 0 0 0,0 0 0 0 0,-1 1 0 0 0,1-1 0 0 0,-3 3 0 0 0,-1 0-60 0 0,1 0 1 0 0,-1 1-1 0 0,1 0 1 0 0,0 0 0 0 0,0 0-1 0 0,-5 9 1 0 0,1 0-120 0 0,2 1 0 0 0,0 0 1 0 0,-7 21-1 0 0,6-14 17 0 0,2 0 79 0 0,1 0-1 0 0,0 1 1 0 0,2-1-1 0 0,1 1 1 0 0,0 25-1 0 0,1-37 77 0 0,1 5-2 0 0,0 0 1 0 0,4 27 0 0 0,-3-35 30 0 0,1-1 0 0 0,-1 0 0 0 0,2 0 0 0 0,-1 0 1 0 0,1-1-1 0 0,0 1 0 0 0,0 0 0 0 0,5 7 0 0 0,-6-12 4 0 0,0 0-1 0 0,-1 0 1 0 0,1 0-1 0 0,0 0 1 0 0,0 0-1 0 0,0 0 1 0 0,1-1-1 0 0,-1 1 1 0 0,0-1-1 0 0,1 1 1 0 0,-1-1-1 0 0,1 0 0 0 0,-1 0 1 0 0,1 0-1 0 0,-1 0 1 0 0,1 0-1 0 0,0-1 1 0 0,0 1-1 0 0,-1-1 1 0 0,1 0-1 0 0,0 0 1 0 0,0 0-1 0 0,-1 0 1 0 0,1 0-1 0 0,0 0 1 0 0,-1-1-1 0 0,1 0 1 0 0,0 1-1 0 0,-1-1 1 0 0,1 0-1 0 0,3-2 1 0 0,4-1 16 0 0,-1-1 1 0 0,0 0 0 0 0,0-1-1 0 0,0 0 1 0 0,-1 0 0 0 0,15-16-1 0 0,3-4 68 0 0,-2-2 0 0 0,-1 0 0 0 0,22-35 0 0 0,132-197-7226 0 0,-137 200 5357 0 0,5-6 201 0 0,-43 64 1548 0 0,-1 0 4 0 0,0 0 1 0 0,1 1-1 0 0,-1-1 0 0 0,0 0 0 0 0,0 0 1 0 0,0 0-1 0 0,2-3 0 0 0,-3 5 89 0 0,-1-1 0 0 0,1 1 0 0 0,0 0 0 0 0,0 0 0 0 0,0 0 0 0 0,0-1 0 0 0,0 1 0 0 0,0 0 1 0 0,-1 0-1 0 0,1 0 0 0 0,0-1 0 0 0,0 1 0 0 0,0 0 0 0 0,-1 0 0 0 0,1 0 0 0 0,0 0 0 0 0,0 0 0 0 0,0-1 0 0 0,-1 1 0 0 0,1 0 0 0 0,0 0 0 0 0,0 0 0 0 0,-1 0 0 0 0,1 0 0 0 0,0 0 0 0 0,0 0 0 0 0,-1 0 0 0 0,1 0 0 0 0,0 0 0 0 0,0 0 0 0 0,-1 0 0 0 0,1 0 0 0 0,0 0 0 0 0,-1 0 0 0 0,-7 0 887 0 0,2 2-582 0 0,1-1-1 0 0,0 1 0 0 0,0 0 1 0 0,0 1-1 0 0,0-1 1 0 0,0 1-1 0 0,0 0 1 0 0,0 0-1 0 0,1 1 0 0 0,-7 5 1 0 0,-6 5 449 0 0,-12 8-207 0 0,1 1 1 0 0,1 1-1 0 0,2 1 1 0 0,-34 42-1 0 0,53-57-596 0 0,2 4 21 0 0,7-11-8 0 0,-3-3-23 0 0,1 1-3 0 0,-1-1-1 0 0,1 1 0 0 0,0 0 1 0 0,0-1-1 0 0,-1 1 1 0 0,1-1-1 0 0,0 1 0 0 0,0-1 1 0 0,0 1-1 0 0,0-1 0 0 0,-1 0 1 0 0,1 1-1 0 0,0-1 1 0 0,0 0-1 0 0,0 0 0 0 0,0 0 1 0 0,0 0-1 0 0,0 0 0 0 0,0 0 1 0 0,1 0-1 0 0,23-1-58 0 0,-22 1 50 0 0,30-2-27 0 0,60 5-1 0 0,-64-1 33 0 0,-13 0-6 0 0,-1 1 0 0 0,1 0 0 0 0,-1 1 0 0 0,1 1 0 0 0,-1 0 0 0 0,-1 1 0 0 0,20 11 0 0 0,-28-14 67 0 0,-1 0 0 0 0,0 1 0 0 0,1-1-1 0 0,-1 1 1 0 0,-1 0 0 0 0,1 1 0 0 0,0-1-1 0 0,-1 1 1 0 0,0 0 0 0 0,0 0 0 0 0,-1 0-1 0 0,1 1 1 0 0,-1-1 0 0 0,-1 1 0 0 0,1 0-1 0 0,-1 0 1 0 0,1 0 0 0 0,-2 0 0 0 0,1 0-1 0 0,-1 0 1 0 0,0 1 0 0 0,0-1-1 0 0,-1 0 1 0 0,1 1 0 0 0,-1-1 0 0 0,-1 0-1 0 0,1 1 1 0 0,-1-1 0 0 0,-1 0 0 0 0,1 1-1 0 0,-3 6 1 0 0,0-4 111 0 0,0 1-1 0 0,0-1 1 0 0,-1 0 0 0 0,0 0-1 0 0,-1 0 1 0 0,0-1 0 0 0,0 0-1 0 0,-14 13 1 0 0,7-9-13 0 0,1-2-1 0 0,-2 0 1 0 0,1 0 0 0 0,-26 13-1 0 0,34-21-240 0 0,1 0-1 0 0,-1-1 1 0 0,1 0 0 0 0,-1 0-1 0 0,0 0 1 0 0,1 0-1 0 0,-1-1 1 0 0,-8 1 0 0 0,19-8-3339 0 0,0-4-5085 0 0</inkml:trace>
  <inkml:trace contextRef="#ctx0" brushRef="#br0" timeOffset="1187.79">1951 5863 13360 0 0,'-8'40'1405'0'0,"2"0"0"0"0,-3 57 0 0 0,2-12 1194 0 0,6-73-2086 0 0,1-12-493 0 0,0 0 0 0 0,0 0 1 0 0,0 0-1 0 0,0 0 0 0 0,0 0 1 0 0,0 0-1 0 0,0 0 0 0 0,0 0 1 0 0,0 0-1 0 0,0 0 0 0 0,0 0 1 0 0,0 0-1 0 0,0 0 0 0 0,0 0 1 0 0,0 0-1 0 0,0 0 0 0 0,0 0 1 0 0,0 0-1 0 0,0 0 0 0 0,3-21-203 0 0,2-36-2032 0 0,-3 17-4560 0 0</inkml:trace>
  <inkml:trace contextRef="#ctx0" brushRef="#br0" timeOffset="1188.79">1974 5507 17447 0 0,'0'0'768'0'0,"0"0"168"0"0,0 0-744 0 0,0 0-192 0 0,0 0 0 0 0,0 0 0 0 0,0 0 640 0 0,0 0 88 0 0,0 0 16 0 0,0 9 8 0 0,0 2-528 0 0,0-1-112 0 0,4 1-16 0 0,3-2-8 0 0,-1-3-688 0 0,8-2-136 0 0,0-1-24 0 0</inkml:trace>
  <inkml:trace contextRef="#ctx0" brushRef="#br0" timeOffset="1562.2">2601 5713 2304 0 0,'9'-5'101'0'0,"-9"5"-31"0"0,0 0 0 0 0,0 0-1 0 0,0-1 1 0 0,0 1 0 0 0,0 0-1 0 0,1 0 1 0 0,-1-1 0 0 0,0 1-1 0 0,0 0 1 0 0,0 0 0 0 0,0-1-1 0 0,0 1 1 0 0,0 0 0 0 0,0-1-1 0 0,0 1 1 0 0,0 0 0 0 0,0 0-1 0 0,0-1 1 0 0,0 1 0 0 0,-1 0-1 0 0,1 0 1 0 0,0-1 0 0 0,0 1-1 0 0,0 0 1 0 0,0 0 0 0 0,0-1-1 0 0,0 1 1 0 0,-1-1 0 0 0,-4-9 3729 0 0,4 9-3044 0 0,-1-2 94 0 0,0 0 1 0 0,0 1-1 0 0,0-1 1 0 0,0 1-1 0 0,-1-1 1 0 0,1 1-1 0 0,-1 0 1 0 0,1 0-1 0 0,-1 0 1 0 0,-4-2 0 0 0,2 1-176 0 0,-1 0 0 0 0,-1 0 1 0 0,1 1-1 0 0,-11-3 0 0 0,-1 2 18 0 0,1 1 0 0 0,-35 0 1 0 0,41 3-651 0 0,0 0 0 0 0,0 0 1 0 0,0 2-1 0 0,0-1 0 0 0,1 1 1 0 0,-1 1-1 0 0,1 0 0 0 0,0 0 1 0 0,0 1-1 0 0,0 0 0 0 0,1 1 1 0 0,0 0-1 0 0,0 1 0 0 0,0 0 1 0 0,1 0-1 0 0,0 0 0 0 0,-11 15 1 0 0,11-14-63 0 0,2 1 0 0 0,-1 0 0 0 0,1 0 0 0 0,0 1 0 0 0,1 0 0 0 0,0 0 0 0 0,1 0 0 0 0,0 0 0 0 0,0 1 0 0 0,1 0 0 0 0,1 0 0 0 0,0 0 0 0 0,0 0 0 0 0,1 0 0 0 0,0 0 0 0 0,1 0 0 0 0,2 16 0 0 0,-1-23 1 0 0,0 0-1 0 0,0 0 1 0 0,0 0 0 0 0,0 0-1 0 0,1 0 1 0 0,0-1-1 0 0,0 1 1 0 0,0 0 0 0 0,0-1-1 0 0,0 0 1 0 0,1 1-1 0 0,-1-1 1 0 0,1 0-1 0 0,6 5 1 0 0,-7-7 8 0 0,-1 1 1 0 0,1-1-1 0 0,0 0 0 0 0,0 0 1 0 0,0 0-1 0 0,0 0 1 0 0,0 0-1 0 0,1-1 0 0 0,-1 1 1 0 0,0-1-1 0 0,0 1 0 0 0,0-1 1 0 0,1 0-1 0 0,-1 1 0 0 0,0-1 1 0 0,0-1-1 0 0,0 1 0 0 0,1 0 1 0 0,-1 0-1 0 0,0-1 0 0 0,0 1 1 0 0,0-1-1 0 0,1 0 1 0 0,-1 0-1 0 0,0 1 0 0 0,0-2 1 0 0,0 1-1 0 0,1-1 0 0 0,5-5 16 0 0,0 1-1 0 0,-1-1 0 0 0,0-1 0 0 0,-1 0 1 0 0,1 0-1 0 0,-1 0 0 0 0,-1 0 1 0 0,5-11-1 0 0,1 2-104 0 0,1-6-178 0 0,16-38 0 0 0,-7 15-171 0 0,-17 39 289 0 0,0 0 0 0 0,0 0 0 0 0,1 0 0 0 0,0 1 0 0 0,9-10 0 0 0,-13 15 129 0 0,-1 1 0 0 0,1 0 0 0 0,-1-1 1 0 0,1 1-1 0 0,-1 0 0 0 0,1-1 0 0 0,-1 1 1 0 0,1 0-1 0 0,0 0 0 0 0,-1 0 0 0 0,1 0 1 0 0,-1 0-1 0 0,1-1 0 0 0,0 1 0 0 0,-1 0 1 0 0,1 0-1 0 0,0 0 0 0 0,-1 0 0 0 0,1 1 1 0 0,-1-1-1 0 0,1 0 0 0 0,0 0 0 0 0,-1 0 1 0 0,1 0-1 0 0,-1 1 0 0 0,1-1 0 0 0,0 0 1 0 0,-1 1-1 0 0,1-1 0 0 0,-1 0 0 0 0,1 1 1 0 0,-1-1-1 0 0,1 1 0 0 0,-1-1 0 0 0,0 1 1 0 0,1-1-1 0 0,-1 1 0 0 0,1-1 0 0 0,-1 1 0 0 0,1 0 1 0 0,1 2-99 0 0,1 1 1 0 0,-1-1-1 0 0,0 1 0 0 0,3 7 1 0 0,0 4 74 0 0,0 1 1 0 0,-1 0 0 0 0,3 28 0 0 0,-1 51 930 0 0,-7 95 2959 0 0,-2-145-2869 0 0,-2-1 0 0 0,-13 54 0 0 0,15-86-719 0 0,-1 1-1 0 0,0-1 1 0 0,-1 0 0 0 0,0 0 0 0 0,-1 0-1 0 0,-13 18 1 0 0,16-26-184 0 0,0 0 0 0 0,0 0-1 0 0,0 0 1 0 0,0 0 0 0 0,-1-1 0 0 0,0 1-1 0 0,0-1 1 0 0,0 0 0 0 0,0 0 0 0 0,0-1-1 0 0,-1 1 1 0 0,1-1 0 0 0,-1 0 0 0 0,1 0-1 0 0,-1-1 1 0 0,0 1 0 0 0,0-1 0 0 0,0 0-1 0 0,-10 1 1 0 0,7-3-43 0 0,-1 1 0 0 0,1-2 0 0 0,-1 1 0 0 0,1-1 0 0 0,-1 0 0 0 0,1-1 0 0 0,0 1 0 0 0,0-2 0 0 0,0 1 0 0 0,1-1 0 0 0,-1-1 0 0 0,-8-6 0 0 0,5 3-360 0 0,0-1 1 0 0,1 0-1 0 0,0-1 1 0 0,1-1-1 0 0,0 1 0 0 0,-14-23 1 0 0,20 29 63 0 0,1 0 1 0 0,0-1-1 0 0,0 0 0 0 0,0 0 1 0 0,0 1-1 0 0,1-1 0 0 0,0 0 1 0 0,0 0-1 0 0,0 0 0 0 0,0-7 1 0 0,1-21-1984 0 0</inkml:trace>
  <inkml:trace contextRef="#ctx0" brushRef="#br0" timeOffset="1954.6">2934 5758 17503 0 0,'1'-3'14'0'0,"-1"1"64"0"0,0 1 1 0 0,1-1 0 0 0,-1 0-1 0 0,0 1 1 0 0,0-1 0 0 0,0 0 0 0 0,0 1-1 0 0,0-1 1 0 0,-1 1 0 0 0,1-1 0 0 0,0 0-1 0 0,-1 1 1 0 0,1-1 0 0 0,-1 1-1 0 0,1-1 1 0 0,-1 1 0 0 0,0-1 0 0 0,0 1-1 0 0,1 0 1 0 0,-1-1 0 0 0,0 1-1 0 0,0 0 1 0 0,-1 0 0 0 0,1 0 0 0 0,-2-2-1 0 0,1-1 268 0 0,-5-5 2903 0 0,7 9-3241 0 0,-1 0 1 0 0,1 0-1 0 0,0 0 0 0 0,-1 0 0 0 0,1 0 1 0 0,-1 0-1 0 0,1 0 0 0 0,0 0 1 0 0,-1 0-1 0 0,1 0 0 0 0,0 0 0 0 0,-1 0 1 0 0,1 0-1 0 0,0 0 0 0 0,-1 0 1 0 0,1 1-1 0 0,0-1 0 0 0,-1 0 0 0 0,1 0 1 0 0,0 0-1 0 0,-1 0 0 0 0,1 1 1 0 0,0-1-1 0 0,-1 0 0 0 0,1 0 1 0 0,0 1-1 0 0,0-1 0 0 0,-1 0 0 0 0,1 0 1 0 0,0 1-1 0 0,0-1 0 0 0,0 0 1 0 0,0 1-1 0 0,-1-1 0 0 0,1 0 0 0 0,0 1 1 0 0,0-1-1 0 0,0 0 0 0 0,0 1 1 0 0,0 0-1 0 0,-1 0-11 0 0,-2 8 3 0 0,0 1 0 0 0,1-1 0 0 0,0 1 0 0 0,1 0 0 0 0,0-1 0 0 0,0 1 0 0 0,1 14 0 0 0,-1 3 0 0 0,-22 236 458 0 0,20-242 389 0 0,-1 0 1 0 0,-9 26-1 0 0,17-64-287 0 0,9-26 0 0 0,-1 15-560 0 0,12-30 0 0 0,39-68 0 0 0,7 15 0 0 0,-51 84 0 0 0,1 2 0 0 0,24-25 0 0 0,-38 44 0 0 0,0 1 0 0 0,0 0 0 0 0,0 0 0 0 0,1 1 0 0 0,-1 0 0 0 0,1 0 0 0 0,0 0 0 0 0,0 1 0 0 0,0 0 0 0 0,14-3 0 0 0,-18 5 0 0 0,1 0 0 0 0,-1 1 0 0 0,0-1 0 0 0,1 1 0 0 0,-1 0 0 0 0,1 0 0 0 0,-1 0 0 0 0,1 1 0 0 0,-1-1 0 0 0,0 1 0 0 0,1 0 0 0 0,-1 0 0 0 0,0 0 0 0 0,1 0 0 0 0,-1 1 0 0 0,0-1 0 0 0,0 1 0 0 0,0 0 0 0 0,0 0 0 0 0,0 0 0 0 0,-1 0 0 0 0,1 0 0 0 0,-1 1 0 0 0,1-1 0 0 0,-1 1 0 0 0,2 2 0 0 0,4 8 0 0 0,0-1 0 0 0,-2 1 0 0 0,1 0 0 0 0,-2 1-1 0 0,0 0 1 0 0,4 14 0 0 0,14 87 12 0 0,1 85 167 0 0,-21-151-242 0 0,-1 0 0 0 0,-7 53 0 0 0,5-92-373 0 0,-2 1-1 0 0,1-1 0 0 0,-1 1 0 0 0,-1-1 1 0 0,0 0-1 0 0,-8 19 0 0 0,-4-8-8434 0 0</inkml:trace>
  <inkml:trace contextRef="#ctx0" brushRef="#br0" timeOffset="7070.46">347 709 11520 0 0,'0'0'886'0'0,"-10"-9"-440"0"0,10 9-338 0 0,-1-1 0 0 0,1 1 0 0 0,0-1 1 0 0,0 1-1 0 0,0-1 0 0 0,0 1 0 0 0,-1-1 1 0 0,1 1-1 0 0,0-1 0 0 0,0 1 0 0 0,-1 0 1 0 0,1-1-1 0 0,0 1 0 0 0,-1-1 0 0 0,1 1 1 0 0,0 0-1 0 0,-1-1 0 0 0,1 1 0 0 0,-1 0 1 0 0,1-1-1 0 0,0 1 0 0 0,-2-1 0 0 0,2 13 2228 0 0,0-1-2630 0 0,5 54 367 0 0,0-11-127 0 0,2 41 33 0 0,0 23 234 0 0,-6-46 288 0 0,0-8 1135 0 0,-12 119 0 0 0,10-175-992 0 0,1-7-217 0 0,0-1-91 0 0,1-1-16 0 0,2-8-106 0 0,-1 0 0 0 0,1 0-1 0 0,0-10 1 0 0,5-18 108 0 0,43-141 30 0 0,-28 105-482 0 0,65-183-748 0 0,-81 240 878 0 0,24-54 0 0 0,-26 59 0 0 0,1 0 0 0 0,0 1 0 0 0,1 0 0 0 0,9-11 0 0 0,-15 20-4 0 0,0 0 0 0 0,0 0 0 0 0,0-1 0 0 0,0 1 0 0 0,0 0 0 0 0,0 0 0 0 0,1 0 0 0 0,-1 0 0 0 0,0 0-1 0 0,1 1 1 0 0,-1-1 0 0 0,0 0 0 0 0,1 0 0 0 0,-1 1 0 0 0,1-1 0 0 0,-1 1 0 0 0,1 0 0 0 0,0-1 0 0 0,-1 1 0 0 0,1 0 0 0 0,-1 0-1 0 0,1 0 1 0 0,-1 0 0 0 0,1 0 0 0 0,0 0 0 0 0,-1 0 0 0 0,3 1 0 0 0,-1 1-16 0 0,-1-1 0 0 0,0 1 1 0 0,0-1-1 0 0,0 1 0 0 0,-1 0 0 0 0,1-1 0 0 0,0 1 1 0 0,-1 0-1 0 0,1 0 0 0 0,-1 0 0 0 0,1 0 0 0 0,-1 1 1 0 0,0-1-1 0 0,0 0 0 0 0,0 0 0 0 0,0 1 0 0 0,0 3 1 0 0,1 3-175 0 0,0 0 0 0 0,-1 0 1 0 0,0 0-1 0 0,-1 0 0 0 0,1 1 0 0 0,-2-1 1 0 0,-2 15-1 0 0,0-4 171 0 0,-1-1 1 0 0,-11 29-1 0 0,3-13 35 0 0,8-20 39 0 0,-2 0 0 0 0,1-1 0 0 0,-2 1 0 0 0,-13 23 0 0 0,-31 42 1108 0 0,29-43-865 0 0,19-31-277 0 0,0-1 1 0 0,0 1-1 0 0,1-1 0 0 0,0 1 0 0 0,0 0 0 0 0,0 0 0 0 0,-1 8 1 0 0,3-11-24 0 0,0-1 0 0 0,-1 0 0 0 0,1 1 1 0 0,0-1-1 0 0,0 1 0 0 0,0-1 0 0 0,1 0 1 0 0,-1 1-1 0 0,1-1 0 0 0,-1 0 0 0 0,1 1 1 0 0,0-1-1 0 0,0 0 0 0 0,0 0 0 0 0,0 0 0 0 0,0 0 1 0 0,0 0-1 0 0,1 0 0 0 0,-1 0 0 0 0,1 0 1 0 0,1 2-1 0 0,9 6 29 0 0,0-1 0 0 0,22 13 0 0 0,-27-19-3 0 0,-1 0 0 0 0,1 0 0 0 0,-1 0-1 0 0,1-1 1 0 0,0 0 0 0 0,0-1-1 0 0,0 1 1 0 0,9-1 0 0 0,9-1-107 0 0,1 0 0 0 0,0-2 1 0 0,46-10-1 0 0,-10-4-2614 0 0,-45 11 1235 0 0</inkml:trace>
  <inkml:trace contextRef="#ctx0" brushRef="#br0" timeOffset="7483.28">892 1188 7832 0 0,'0'0'602'0'0,"1"0"-395"0"0,3-2 25 0 0,-1 1 0 0 0,0-1 0 0 0,0 1 0 0 0,0-1-1 0 0,0 0 1 0 0,0 0 0 0 0,0 0 0 0 0,0-1 0 0 0,4-3 0 0 0,24-31 3788 0 0,-17 20-3211 0 0,1-2 204 0 0,-1 0 0 0 0,-1-2 1 0 0,0 0-1 0 0,15-37 0 0 0,-26 55-950 0 0,-1-1 0 0 0,0 1 0 0 0,0 0 0 0 0,0-1 1 0 0,-1 1-1 0 0,1 0 0 0 0,-1-1 0 0 0,0 1 0 0 0,0-1 0 0 0,0-3 0 0 0,0 6-63 0 0,-1 1 1 0 0,1-1-1 0 0,0 1 1 0 0,-1 0-1 0 0,1-1 0 0 0,0 1 1 0 0,-1-1-1 0 0,1 1 1 0 0,0 0-1 0 0,-1-1 1 0 0,1 1-1 0 0,-1 0 1 0 0,1 0-1 0 0,-1-1 1 0 0,1 1-1 0 0,-1 0 0 0 0,1 0 1 0 0,-1 0-1 0 0,1-1 1 0 0,-1 1-1 0 0,1 0 1 0 0,-1 0-1 0 0,1 0 1 0 0,-1 0-1 0 0,1 0 1 0 0,-1 0-1 0 0,1 0 1 0 0,-1 0-1 0 0,-1 0 0 0 0,0 0-1 0 0,0 1 1 0 0,1-1 0 0 0,-1 0 0 0 0,0 0-1 0 0,1 1 1 0 0,-1-1 0 0 0,-2 2-1 0 0,-2 2-75 0 0,0 0 0 0 0,0 1 0 0 0,0-1 0 0 0,1 1 0 0 0,0 0-1 0 0,-9 11 1 0 0,-24 41-881 0 0,14-20 559 0 0,18-29 292 0 0,1 0-1 0 0,0 0 0 0 0,0 1 0 0 0,1 0 0 0 0,0 0 0 0 0,0 0 1 0 0,-3 18-1 0 0,2-8 56 0 0,2 1-1 0 0,0 0 1 0 0,0 25 0 0 0,3-38 58 0 0,1-1-1 0 0,-1 1 1 0 0,1-1-1 0 0,0 1 1 0 0,1-1-1 0 0,-1 0 1 0 0,1 1-1 0 0,0-1 1 0 0,1 0-1 0 0,0 0 1 0 0,0 0 0 0 0,0-1-1 0 0,1 1 1 0 0,4 5-1 0 0,-6-9 17 0 0,0 0 1 0 0,0 0-1 0 0,-1 0 0 0 0,2-1 0 0 0,-1 1 0 0 0,0-1 1 0 0,0 1-1 0 0,0-1 0 0 0,1 0 0 0 0,-1 0 1 0 0,0 0-1 0 0,1 0 0 0 0,-1-1 0 0 0,1 1 0 0 0,4 0 1 0 0,-3-1 19 0 0,1 0-1 0 0,0 0 1 0 0,0 0 0 0 0,-1-1 0 0 0,1 1 0 0 0,0-1-1 0 0,8-3 1 0 0,-1-1 34 0 0,-1 0 0 0 0,-1 0 0 0 0,1-1 0 0 0,-1 0 0 0 0,18-14 0 0 0,62-64-765 0 0,-72 63-383 0 0</inkml:trace>
  <inkml:trace contextRef="#ctx0" brushRef="#br0" timeOffset="7838.89">1323 1011 2304 0 0,'-1'-5'2675'0'0,"-1"2"-1003"0"0,-1 0 0 0 0,0 1 0 0 0,1-1 0 0 0,-1 1 0 0 0,-3-3 1 0 0,4 6-1318 0 0,0-1 0 0 0,-1 1 1 0 0,1 0-1 0 0,1-1 0 0 0,-1 1 1 0 0,0 0-1 0 0,0 0 1 0 0,0 0-1 0 0,-3 3 0 0 0,4-3-174 0 0,-3 2-82 0 0,0 0 0 0 0,0 0 1 0 0,1 1-1 0 0,-1-1 0 0 0,1 1 0 0 0,0 0 0 0 0,0 0 1 0 0,1 0-1 0 0,-5 8 0 0 0,0 2 76 0 0,-9 27-1 0 0,11-19 3 0 0,1 0 0 0 0,0 0-1 0 0,0 36 1 0 0,4-53-148 0 0,0 12 148 0 0,1 1-1 0 0,1 0 0 0 0,0 0 0 0 0,1-1 0 0 0,1 1 0 0 0,7 18 1 0 0,-10-33-117 0 0,0-1 1 0 0,0 1 0 0 0,0 0 0 0 0,0-1 0 0 0,1 1-1 0 0,-1-1 1 0 0,1 1 0 0 0,-1-1 0 0 0,1 0-1 0 0,0 1 1 0 0,0-1 0 0 0,0 0 0 0 0,0 0-1 0 0,1 0 1 0 0,-1-1 0 0 0,0 1 0 0 0,1 0 0 0 0,-1-1-1 0 0,1 0 1 0 0,5 2 0 0 0,-5-2-3 0 0,-1-1-1 0 0,1 1 1 0 0,0-1 0 0 0,0 0-1 0 0,0 0 1 0 0,-1-1 0 0 0,1 1-1 0 0,0 0 1 0 0,0-1 0 0 0,-1 0-1 0 0,1 1 1 0 0,0-1 0 0 0,-1 0-1 0 0,1 0 1 0 0,-1-1 0 0 0,1 1-1 0 0,-1-1 1 0 0,0 1 0 0 0,0-1-1 0 0,1 0 1 0 0,-1 1 0 0 0,2-3-1 0 0,3-5 48 0 0,0 0 0 0 0,0-1 1 0 0,-1 0-1 0 0,0 0 0 0 0,7-19 0 0 0,1 1 40 0 0,1-5-91 0 0,-1-2-1 0 0,14-52 0 0 0,-21 63-49 0 0,-7 23-10 0 0,0 1 0 0 0,0-1 1 0 0,0 0-1 0 0,1 0 0 0 0,-1 0 0 0 0,0 0 0 0 0,1 0 0 0 0,-1 0 0 0 0,0 1 0 0 0,1-1 1 0 0,-1 0-1 0 0,1 0 0 0 0,-1 1 0 0 0,1-1 0 0 0,1-1 0 0 0,-2 3-5 0 0,0-1 1 0 0,1 0-1 0 0,-1 1 0 0 0,0-1 0 0 0,0 1 0 0 0,1-1 1 0 0,-1 0-1 0 0,0 1 0 0 0,0-1 0 0 0,1 1 0 0 0,-1-1 1 0 0,0 1-1 0 0,0-1 0 0 0,0 1 0 0 0,0-1 0 0 0,0 1 1 0 0,0-1-1 0 0,0 1 0 0 0,0 0 0 0 0,0 34-391 0 0,-2 233-34 0 0,2-258 487 0 0,1-1 0 0 0,1 0 0 0 0,0 1-1 0 0,0-1 1 0 0,1 0 0 0 0,0 0 0 0 0,0-1 0 0 0,1 1-1 0 0,5 8 1 0 0,-9-17-39 0 0,1 1 0 0 0,-1 0-1 0 0,0-1 1 0 0,1 1 0 0 0,-1-1 0 0 0,1 1-1 0 0,-1-1 1 0 0,1 1 0 0 0,-1-1 0 0 0,1 1-1 0 0,-1-1 1 0 0,1 0 0 0 0,-1 1-1 0 0,1-1 1 0 0,0 1 0 0 0,-1-1 0 0 0,1 0-1 0 0,0 0 1 0 0,-1 0 0 0 0,1 1 0 0 0,0-1-1 0 0,-1 0 1 0 0,1 0 0 0 0,0 0-1 0 0,1 0 1 0 0,-1 0 6 0 0,1-1 0 0 0,-1 1 0 0 0,1-1 0 0 0,0 1-1 0 0,-1-1 1 0 0,0 0 0 0 0,1 1 0 0 0,-1-1 0 0 0,1 0 0 0 0,1-2-1 0 0,2-2 54 0 0,0 0-1 0 0,0 0 0 0 0,0 0 0 0 0,4-8 0 0 0,56-97 558 0 0,2-3-2262 0 0,-60 100 1046 0 0,10-17-1014 0 0</inkml:trace>
  <inkml:trace contextRef="#ctx0" brushRef="#br0" timeOffset="8239.67">1862 1019 10136 0 0,'-1'-2'235'0'0,"-1"1"1"0"0,1 0-1 0 0,0 0 1 0 0,-1 0-1 0 0,1 0 1 0 0,-1 1-1 0 0,1-1 1 0 0,-1 0-1 0 0,-2 0 1 0 0,-1 3 1695 0 0,3 9-853 0 0,4 24-290 0 0,2 0 0 0 0,2 0 0 0 0,16 57 0 0 0,-13-53 50 0 0,-6-28-592 0 0,19 64 1083 0 0,-20-69-1063 0 0,1 1 0 0 0,0 0 1 0 0,0-1-1 0 0,1 0 0 0 0,0 1 0 0 0,0-1 0 0 0,1-1 0 0 0,7 8 1 0 0,-12-12-229 0 0,1 0 1 0 0,-1-1 0 0 0,1 1 0 0 0,-1-1 0 0 0,1 0-1 0 0,0 1 1 0 0,-1-1 0 0 0,1 0 0 0 0,0 1 0 0 0,-1-1 0 0 0,1 0-1 0 0,0 1 1 0 0,0-1 0 0 0,-1 0 0 0 0,1 0 0 0 0,0 0-1 0 0,0 0 1 0 0,-1 0 0 0 0,1 0 0 0 0,0 0 0 0 0,0 0-1 0 0,-1 0 1 0 0,1 0 0 0 0,1-1 0 0 0,-1 1 19 0 0,1-1-1 0 0,-1 0 1 0 0,0 0 0 0 0,1 0-1 0 0,-1 0 1 0 0,0 0-1 0 0,0 0 1 0 0,0 0 0 0 0,0 0-1 0 0,0 0 1 0 0,2-2 0 0 0,0-2 83 0 0,0 0-1 0 0,0 0 1 0 0,0-1 0 0 0,-1 1-1 0 0,3-9 1 0 0,0-7 174 0 0,2-28-1 0 0,-2 16-143 0 0,-1-2-72 0 0,0-38 0 0 0,2-20-1411 0 0,0 71-722 0 0,-2 14 870 0 0</inkml:trace>
  <inkml:trace contextRef="#ctx0" brushRef="#br0" timeOffset="8593.17">2250 1055 6912 0 0,'1'2'247'0'0,"1"0"0"0"0,0 0 0 0 0,0-1 1 0 0,-1 1-1 0 0,1 1 0 0 0,-1-1 0 0 0,0 0 1 0 0,1 0-1 0 0,-1 0 0 0 0,0 1 0 0 0,-1-1 1 0 0,1 1-1 0 0,0-1 0 0 0,0 4 0 0 0,5 37 2757 0 0,-1 18-1718 0 0,-1-20 13 0 0,-2 1 0 0 0,-4 62 0 0 0,-1-62-683 0 0,8-70-5959 0 0,-4 4-705 0 0</inkml:trace>
  <inkml:trace contextRef="#ctx0" brushRef="#br0" timeOffset="9073.02">2288 944 15664 0 0,'0'0'356'0'0,"0"0"49"0"0,0 0 21 0 0,0 0-42 0 0,18 11 687 0 0,-8 2-24 0 0,-9-11-1008 0 0,0 0 1 0 0,0 0-1 0 0,1 0 1 0 0,-1-1-1 0 0,1 1 1 0 0,-1 0-1 0 0,1-1 1 0 0,0 1-1 0 0,0-1 1 0 0,0 1-1 0 0,0-1 1 0 0,2 1-1 0 0,4 2 429 0 0,-4-2-306 0 0,0 0 1 0 0,1 0-1 0 0,-1-1 1 0 0,1 1-1 0 0,-1-1 1 0 0,7 1-1 0 0,-6-1-467 0 0,0-1 0 0 0,-1 2 0 0 0,1-1 0 0 0,0 0 1 0 0,-1 1-1 0 0,0 0 0 0 0,1 0 0 0 0,-1 1 0 0 0,0-1 0 0 0,0 1 0 0 0,0 0 0 0 0,4 4 0 0 0,-2-1-44 0 0,0 0 0 0 0,-1 0 0 0 0,1 1 0 0 0,-2-1 0 0 0,1 1 0 0 0,5 13 0 0 0,-2-3 184 0 0,-2 1 1 0 0,0 0-1 0 0,0 0 1 0 0,-2 1-1 0 0,4 29 1 0 0,-7-33 878 0 0,0 0 1 0 0,0-1-1 0 0,-2 1 0 0 0,0 0 0 0 0,0-1 1 0 0,-1 1-1 0 0,-6 20 0 0 0,8-35-640 0 0,0 0 0 0 0,0 0 0 0 0,0 0 0 0 0,0 0 0 0 0,0 0-1 0 0,0 0 1 0 0,0 1 0 0 0,0-1 0 0 0,0 0 0 0 0,0 0 0 0 0,0 0 0 0 0,0 0-1 0 0,0 0 1 0 0,0 0 0 0 0,0 0 0 0 0,0 0 0 0 0,0 1 0 0 0,0-1-1 0 0,0 0 1 0 0,0 0 0 0 0,0 0 0 0 0,0 0 0 0 0,0 0 0 0 0,-1 0-1 0 0,1 0 1 0 0,0 0 0 0 0,0 0 0 0 0,0 0 0 0 0,0 1 0 0 0,0-1 0 0 0,0 0-1 0 0,0 0 1 0 0,0 0 0 0 0,0 0 0 0 0,0 0 0 0 0,0 0 0 0 0,-1 0-1 0 0,1 0 1 0 0,0 0 0 0 0,0 0 0 0 0,0 0 0 0 0,0 0 0 0 0,0 0 0 0 0,0 0-1 0 0,0 0 1 0 0,0 0 0 0 0,0 0 0 0 0,-1 0 0 0 0,1 0 0 0 0,0 0-1 0 0,0 0 1 0 0,0 0 0 0 0,0 0 0 0 0,0 0 0 0 0,0 0 0 0 0,0 0-1 0 0,0 0 1 0 0,-1 0 0 0 0,1 0 0 0 0,0 0 0 0 0,0 0 0 0 0,0 0 0 0 0,0 0-1 0 0,0-1 1 0 0,-3-8 1301 0 0,-1-16-858 0 0,4 4-334 0 0,0 0 1 0 0,2 0-1 0 0,0 0 0 0 0,2 0 1 0 0,6-25-1 0 0,-7 36-151 0 0,-2 6-109 0 0,0 1 0 0 0,0-1 1 0 0,1 1-1 0 0,-1-1 0 0 0,1 1 0 0 0,0-1 0 0 0,0 1 0 0 0,0 0 0 0 0,1 0 1 0 0,-1 0-1 0 0,1 0 0 0 0,3-3 0 0 0,-5 5-8 0 0,0 0 1 0 0,1 0-1 0 0,-1 1 1 0 0,0-1-1 0 0,0 0 1 0 0,1 0-1 0 0,-1 1 0 0 0,0-1 1 0 0,1 0-1 0 0,-1 1 1 0 0,1 0-1 0 0,-1-1 1 0 0,1 1-1 0 0,-1 0 0 0 0,1 0 1 0 0,-1 0-1 0 0,1 0 1 0 0,-1 0-1 0 0,1 0 1 0 0,-1 0-1 0 0,1 0 0 0 0,-1 1 1 0 0,1-1-1 0 0,-1 0 1 0 0,1 1-1 0 0,-1-1 1 0 0,0 1-1 0 0,1 0 0 0 0,-1 0 1 0 0,0-1-1 0 0,1 1 1 0 0,-1 0-1 0 0,2 2 1 0 0,4 3-38 0 0,-1 0 0 0 0,0 0 1 0 0,0 1-1 0 0,9 12 1 0 0,-13-17-38 0 0,0 1 0 0 0,0-1 0 0 0,0 0 0 0 0,0 0 1 0 0,0 0-1 0 0,4 2 0 0 0,-4-3 195 0 0,-1 0-1 0 0,1 0 1 0 0,0 1-1 0 0,-1-1 1 0 0,1 1 0 0 0,-1-1-1 0 0,1 1 1 0 0,-1-1-1 0 0,0 1 1 0 0,2 2 0 0 0,-1 1 330 0 0,2 2 164 0 0,14 3-320 0 0,-14-8-210 0 0,-1-1 0 0 0,1 0 0 0 0,0 0 0 0 0,0-1 0 0 0,-1 1 0 0 0,1-1 0 0 0,0 0 0 0 0,0 0 0 0 0,-1 0 0 0 0,1 0 0 0 0,0-1 0 0 0,6-1 0 0 0,-2 0 0 0 0,-1 0 0 0 0,0 0 0 0 0,0-1 0 0 0,0 0 0 0 0,11-6 0 0 0,-15 6 78 0 0,0 1 0 0 0,-1-1 0 0 0,1 1 0 0 0,0-1 0 0 0,-1 0-1 0 0,0 0 1 0 0,1-1 0 0 0,-1 1 0 0 0,0 0 0 0 0,-1-1 0 0 0,1 1-1 0 0,1-5 1 0 0,-2 6-39 0 0,-1 0 0 0 0,1 0 0 0 0,0 0 0 0 0,-1 0 0 0 0,1 1 0 0 0,-1-1 0 0 0,0 0 0 0 0,0 0 0 0 0,0 0-1 0 0,0 0 1 0 0,0 0 0 0 0,0 0 0 0 0,0 0 0 0 0,-1 0 0 0 0,1 0 0 0 0,-1 0 0 0 0,0 0 0 0 0,1 0 0 0 0,-1 0 0 0 0,0 1 0 0 0,0-1 0 0 0,0 0-1 0 0,0 0 1 0 0,0 1 0 0 0,-2-3 0 0 0,1 3-39 0 0,1 1 0 0 0,0-1 0 0 0,0 0 0 0 0,0 1 0 0 0,-1-1 0 0 0,1 1 0 0 0,0-1 0 0 0,-1 1 0 0 0,1 0 0 0 0,0-1 0 0 0,-1 1 0 0 0,1 0 0 0 0,-1 0 0 0 0,1 0 0 0 0,0 0 0 0 0,-1 0 0 0 0,1 0 0 0 0,0 1 0 0 0,-1-1 0 0 0,1 0 0 0 0,0 1 0 0 0,-1-1 0 0 0,1 1 0 0 0,0-1 0 0 0,-1 1 0 0 0,1 0 0 0 0,0-1 0 0 0,-1 2 0 0 0,-5 3 0 0 0,0 0 0 0 0,1 0 0 0 0,-9 9 0 0 0,12-11 0 0 0,-5 5 0 0 0,1 1 0 0 0,1-1 0 0 0,-1 1 0 0 0,1 1 0 0 0,1-1 0 0 0,0 1 0 0 0,0 0 0 0 0,1 0 0 0 0,0 1 0 0 0,1-1 0 0 0,0 1 0 0 0,1 0 0 0 0,0 0 0 0 0,1 0 0 0 0,0 0 0 0 0,0 0 0 0 0,1 0 0 0 0,2 14 0 0 0,-2-22 30 0 0,1-1 0 0 0,0 1 0 0 0,-1 0-1 0 0,1-1 1 0 0,0 1 0 0 0,0-1 0 0 0,0 1 0 0 0,1-1 0 0 0,-1 1-1 0 0,0-1 1 0 0,1 0 0 0 0,0 0 0 0 0,-1 0 0 0 0,1 0-1 0 0,0 0 1 0 0,0 0 0 0 0,0 0 0 0 0,0-1 0 0 0,1 1-1 0 0,-1-1 1 0 0,0 1 0 0 0,1-1 0 0 0,-1 0 0 0 0,1 0-1 0 0,-1 0 1 0 0,1 0 0 0 0,0 0 0 0 0,-1-1 0 0 0,4 1 0 0 0,1 0 64 0 0,1-1 0 0 0,0 0 1 0 0,0 0-1 0 0,-1-1 1 0 0,1 0-1 0 0,0 0 1 0 0,-1 0-1 0 0,1-1 0 0 0,8-4 1 0 0,-2 0-287 0 0,0-1 0 0 0,-1 0 0 0 0,0 0 0 0 0,0-2 0 0 0,12-9 0 0 0,8-9-319 0 0</inkml:trace>
  <inkml:trace contextRef="#ctx0" brushRef="#br0" timeOffset="10404.59">3078 1006 11976 0 0,'0'0'266'0'0,"0"0"44"0"0,0 0 15 0 0,0 0-26 0 0,-3 6-187 0 0,1 4-112 0 0,1-1 0 0 0,1 0 0 0 0,-1 1 0 0 0,2-1 0 0 0,-1 1 0 0 0,3 11 0 0 0,0 15 0 0 0,9 44 70 0 0,-10-38 877 0 0,3 59 865 0 0,-4-52 3833 0 0,0-71-4790 0 0,7-41 0 0 0,-1 16-988 0 0,-4 26-94 0 0,1 0-1 0 0,1 0 0 0 0,1 1 0 0 0,10-24 1 0 0,-15 40 123 0 0,1 1-1 0 0,0-1 1 0 0,0 1 0 0 0,0 0 0 0 0,4-4 0 0 0,-6 6 60 0 0,1 0 0 0 0,0 1 0 0 0,-1-1 0 0 0,1 0 0 0 0,0 0 0 0 0,0 1 0 0 0,-1-1 0 0 0,1 1 0 0 0,0-1 0 0 0,0 1 0 0 0,0-1 0 0 0,0 1 0 0 0,0-1 0 0 0,0 1 0 0 0,0 0 0 0 0,0-1 0 0 0,0 1 1 0 0,0 0-1 0 0,0 0 0 0 0,0 0 0 0 0,0 0 0 0 0,2 0 0 0 0,-3 0 4 0 0,1 1 1 0 0,0-1-1 0 0,-1 1 0 0 0,1-1 1 0 0,0 1-1 0 0,-1-1 1 0 0,1 1-1 0 0,0-1 0 0 0,-1 1 1 0 0,1-1-1 0 0,-1 1 1 0 0,1 0-1 0 0,-1-1 0 0 0,0 1 1 0 0,1 0-1 0 0,-1 0 1 0 0,0-1-1 0 0,1 1 0 0 0,-1 0 1 0 0,0 0-1 0 0,0-1 1 0 0,0 1-1 0 0,1 0 0 0 0,-1 0 1 0 0,0 0-1 0 0,0 1 1 0 0,-2 27-609 0 0,1-18 279 0 0,1 15-272 0 0,1 3 1074 0 0,-2 0-1 0 0,-7 48 0 0 0,6-45 144 0 0,3-27-370 0 0,-1 1 1 0 0,-1-1-1 0 0,1 0 1 0 0,-2 8-1 0 0,7-18 2407 0 0,18-25-2450 0 0,1-14-163 0 0,23-37-16 0 0,-46 79 2 0 0,1 0-1 0 0,0 0 1 0 0,-1 0 0 0 0,1 0-1 0 0,0 0 1 0 0,0 0-1 0 0,0 1 1 0 0,0-1 0 0 0,0 1-1 0 0,0 0 1 0 0,1 0-1 0 0,-1-1 1 0 0,0 2-1 0 0,5-3 1 0 0,-6 3 7 0 0,1 0 0 0 0,-1-1 1 0 0,0 1-1 0 0,1 0 0 0 0,-1 0 0 0 0,1 0 0 0 0,-1 0 1 0 0,1 0-1 0 0,-1 0 0 0 0,0 0 0 0 0,1 1 0 0 0,-1-1 1 0 0,1 0-1 0 0,-1 1 0 0 0,0-1 0 0 0,1 1 0 0 0,-1-1 1 0 0,0 1-1 0 0,0 0 0 0 0,1 0 0 0 0,-1-1 0 0 0,0 1 1 0 0,0 0-1 0 0,0 0 0 0 0,0 0 0 0 0,1 2 0 0 0,1 1-10 0 0,0 0-1 0 0,0 0 0 0 0,0 1 1 0 0,0-1-1 0 0,-1 1 0 0 0,0-1 0 0 0,0 1 1 0 0,-1 0-1 0 0,1 0 0 0 0,1 8 1 0 0,-1-1 10 0 0,19 143-112 0 0,-21-148 118 0 0,0-6 2 0 0,0 1 0 0 0,0-1-1 0 0,0 1 1 0 0,0 0 0 0 0,0-1 0 0 0,1 1 0 0 0,-1-1-1 0 0,1 1 1 0 0,-1-1 0 0 0,1 1 0 0 0,-1-1 0 0 0,1 1-1 0 0,0-1 1 0 0,1 2 0 0 0,-2-2 1 0 0,0-1 1 0 0,1 0-1 0 0,-1 1 1 0 0,0-1 0 0 0,0 0-1 0 0,1 0 1 0 0,-1 1-1 0 0,0-1 1 0 0,1 0-1 0 0,-1 0 1 0 0,0 0-1 0 0,1 1 1 0 0,-1-1-1 0 0,0 0 1 0 0,1 0-1 0 0,-1 0 1 0 0,0 0-1 0 0,1 0 1 0 0,-1 0-1 0 0,1 1 1 0 0,-1-1-1 0 0,0 0 1 0 0,1 0-1 0 0,-1 0 1 0 0,0 0-1 0 0,1 0 1 0 0,-1-1-1 0 0,1 1 1 0 0,-1 0-1 0 0,0 0 1 0 0,1 0-1 0 0,-1 0 1 0 0,0 0-1 0 0,1 0 1 0 0,-1-1-1 0 0,0 1 1 0 0,1 0-1 0 0,-1 0 1 0 0,0-1-1 0 0,1 1 1 0 0,-1 0-1 0 0,0 0 1 0 0,0-1-1 0 0,1 1 1 0 0,-1 0-1 0 0,0-1 1 0 0,1 0-1 0 0,10-14 57 0 0,33-61 15 0 0,-40 68-74 0 0,1 0 0 0 0,-2-1 0 0 0,1 1 0 0 0,2-13 0 0 0,7-14 0 0 0,10-35 0 0 0,-11 29 0 0 0,-8 18-12 0 0,-4 22-49 0 0,0 1-18 0 0,-8 7-97 0 0,3-2 95 0 0,0 0 0 0 0,0 1 0 0 0,1 0 0 0 0,-1 0 0 0 0,1 0 0 0 0,1 0 0 0 0,-1 1 0 0 0,1 0 0 0 0,-5 12 0 0 0,2-3 15 0 0,-7 17-39 0 0,1 0 0 0 0,-7 39-1 0 0,19-70 107 0 0,-3 7 27 0 0,1 1 0 0 0,0 0 0 0 0,1 0 0 0 0,0 0 1 0 0,0 15-1 0 0,1-24 3 0 0,0 0 1 0 0,0 0 0 0 0,1 0 0 0 0,-1 0 0 0 0,0 0-1 0 0,0 0 1 0 0,1 0 0 0 0,-1 0 0 0 0,0 0-1 0 0,1 0 1 0 0,-1 0 0 0 0,1 0 0 0 0,0 0 0 0 0,-1 0-1 0 0,1 0 1 0 0,0-1 0 0 0,-1 1 0 0 0,1 0-1 0 0,0 0 1 0 0,1 0 0 0 0,-1 0 7 0 0,0-1-1 0 0,0 0 1 0 0,0 0-1 0 0,0 0 1 0 0,0 0 0 0 0,0 1-1 0 0,0-1 1 0 0,0-1-1 0 0,0 1 1 0 0,0 0 0 0 0,0 0-1 0 0,0 0 1 0 0,-1 0-1 0 0,1-1 1 0 0,0 1 0 0 0,0 0-1 0 0,2-1 1 0 0,0-2-29 0 0,1 1-1 0 0,0 0 1 0 0,-1-1 0 0 0,1 0 0 0 0,-1 0 0 0 0,0 0 0 0 0,0 0-1 0 0,4-5 1 0 0,12-23-612 0 0,-1 0-1 0 0,26-68 1 0 0,5-8-1259 0 0,-45 101 1845 0 0,-4 6 12 0 0,0 0 0 0 0,0 0-1 0 0,1 0 1 0 0,-1 0 0 0 0,0 0-1 0 0,0-1 1 0 0,0 1-1 0 0,1 0 1 0 0,-1 0 0 0 0,0 1-1 0 0,0-1 1 0 0,0 0-1 0 0,1 0 1 0 0,-1 0 0 0 0,0 0-1 0 0,0 0 1 0 0,0 0 0 0 0,0 0-1 0 0,1 0 1 0 0,-1 0-1 0 0,0 0 1 0 0,0 0 0 0 0,0 0-1 0 0,0 1 1 0 0,1-1 0 0 0,-1 0-1 0 0,0 0 1 0 0,0 0-1 0 0,0 0 1 0 0,0 0 0 0 0,0 1-1 0 0,0-1 1 0 0,0 0-1 0 0,1 0 1 0 0,-1 0 0 0 0,0 0-1 0 0,0 1 1 0 0,0-1 0 0 0,0 0-1 0 0,0 0 1 0 0,0 1-1 0 0,4 8-67 0 0,-2-1 50 0 0,-1 0-1 0 0,0 0 0 0 0,0 16 1 0 0,1 10 24 0 0,0-9 97 0 0,-3 45 1 0 0,0-22 449 0 0,-2 38 2495 0 0,3-84-2550 0 0,0-2-78 0 0,11-10 689 0 0,-8 4-1015 0 0,0 0-1 0 0,-1 1 1 0 0,1-1 0 0 0,2-10 0 0 0,4-11 41 0 0,-7 22-117 0 0,13-31-499 0 0,2 1 1 0 0,0 1-1 0 0,44-60 1 0 0,-60 93 482 0 0,-1 0 0 0 0,1 0 1 0 0,0 0-1 0 0,0 0 0 0 0,-1 0 1 0 0,1 1-1 0 0,0-1 0 0 0,0 0 0 0 0,0 1 1 0 0,0-1-1 0 0,0 0 0 0 0,0 1 0 0 0,0-1 1 0 0,0 1-1 0 0,0 0 0 0 0,0-1 1 0 0,0 1-1 0 0,0 0 0 0 0,0 0 0 0 0,0-1 1 0 0,0 1-1 0 0,2 0 0 0 0,-1 1-38 0 0,-1-1-1 0 0,1 1 0 0 0,-1-1 1 0 0,0 1-1 0 0,1 0 0 0 0,-1-1 1 0 0,0 1-1 0 0,0 0 0 0 0,1 0 1 0 0,-1 0-1 0 0,0 0 1 0 0,0 0-1 0 0,0 0 0 0 0,2 2 1 0 0,0 2-113 0 0,0 1 0 0 0,0-1 0 0 0,0 0 0 0 0,0 1 0 0 0,-1-1 0 0 0,0 1 0 0 0,2 8 0 0 0,12 109 348 0 0,-13-84-22 0 0,2 0 0 0 0,15 55 0 0 0,-14-77-1174 0 0,-5-17-4199 0 0,2-4-1774 0 0</inkml:trace>
  <inkml:trace contextRef="#ctx0" brushRef="#br0" timeOffset="10798.42">4077 1053 8288 0 0,'7'-35'1414'0'0,"-5"21"2651"0"0,-1 12 227 0 0,-2 6 2052 0 0,-6 59-6157 0 0,2 0 0 0 0,3 0 0 0 0,11 115 0 0 0,-7-162-187 0 0,1-1 0 0 0,1 1 0 0 0,0 0 0 0 0,1-1 0 0 0,1 0 0 0 0,13 26 0 0 0,-17-38 3 0 0,-1-1-1 0 0,1 1 0 0 0,0-1 1 0 0,0 1-1 0 0,1-1 1 0 0,-1 0-1 0 0,0 0 0 0 0,1 0 1 0 0,-1 0-1 0 0,1 0 1 0 0,-1-1-1 0 0,1 1 0 0 0,0-1 1 0 0,5 2-1 0 0,-6-2 0 0 0,0-1-1 0 0,0 1 1 0 0,0-1-1 0 0,0 0 1 0 0,0 0-1 0 0,0 0 1 0 0,0 0-1 0 0,0 0 1 0 0,0 0-1 0 0,0 0 1 0 0,0-1-1 0 0,0 1 1 0 0,0-1-1 0 0,0 1 1 0 0,0-1-1 0 0,0 0 1 0 0,-1 0-1 0 0,1 0 1 0 0,0 0-1 0 0,0 0 1 0 0,-1 0-1 0 0,1 0 1 0 0,1-2-1 0 0,-1 1-3 0 0,11-11-1258 0 0,17-22-1 0 0,-27 31 895 0 0,0-1-1 0 0,0 0 1 0 0,0 0-1 0 0,0 0 1 0 0,-1 0-1 0 0,0 0 1 0 0,0 0-1 0 0,0-1 1 0 0,1-9-1 0 0,0-17-2883 0 0,-2 3-2887 0 0</inkml:trace>
  <inkml:trace contextRef="#ctx0" brushRef="#br0" timeOffset="11193.21">4191 1343 1376 0 0,'-1'-1'-20'0'0,"0"0"0"0"0,0 0 0 0 0,0 0 0 0 0,0 0 0 0 0,-1 0 0 0 0,1 0 0 0 0,0 0 1 0 0,0 0-1 0 0,-1 1 0 0 0,1-1 0 0 0,-1 0 0 0 0,1 1 0 0 0,-1 0 0 0 0,1-1 0 0 0,-1 1 0 0 0,1 0 0 0 0,-1 0 0 0 0,1-1 0 0 0,-1 1 0 0 0,-2 1 0 0 0,-18 1 1687 0 0,10 1 3758 0 0,12-3-5376 0 0,-2 1 3625 0 0,2-1-386 0 0,0 0-1761 0 0,0 0-772 0 0,0 0-156 0 0,0 0-97 0 0,0 0-490 0 0,0 0-1 0 0,1 1 1 0 0,-1-1-1 0 0,0 0 1 0 0,0 1 0 0 0,0-1-1 0 0,1 0 1 0 0,-1 1-1 0 0,0-1 1 0 0,0 0-1 0 0,1 0 1 0 0,-1 1-1 0 0,0-1 1 0 0,0 0-1 0 0,1 0 1 0 0,-1 0-1 0 0,0 1 1 0 0,1-1-1 0 0,-1 0 1 0 0,0 0-1 0 0,1 0 1 0 0,-1 0-1 0 0,1 0 1 0 0,-1 0-1 0 0,0 0 1 0 0,1 0-1 0 0,-1 0 1 0 0,0 0-1 0 0,1 0 1 0 0,-1 0-1 0 0,0 0 1 0 0,1 0-1 0 0,-1 0 1 0 0,1 0-1 0 0,11-2 20 0 0,5-3 15 0 0,-1-1 0 0 0,1-1 0 0 0,26-16-1 0 0,-33 18-47 0 0,19-11-97 0 0,-1-1-1 0 0,-1-1 1 0 0,0-1 0 0 0,-2-2-1 0 0,0 0 1 0 0,-1-2 0 0 0,29-35-1 0 0,-3-4 1510 0 0,-50 61-1116 0 0,0 1 2 0 0,-2 1-218 0 0,-1 0-1 0 0,0 0 0 0 0,1 0 0 0 0,-1 0 0 0 0,1 0 0 0 0,0 1 0 0 0,-1-1 1 0 0,1 1-1 0 0,0-1 0 0 0,0 1 0 0 0,0 0 0 0 0,-2 2 0 0 0,-8 5 104 0 0,1-1-158 0 0,1 1 0 0 0,0 0 0 0 0,0 0 0 0 0,1 1 0 0 0,0 0-1 0 0,1 1 1 0 0,0 0 0 0 0,0 0 0 0 0,1 1 0 0 0,1 0 0 0 0,0 0 0 0 0,1 0-1 0 0,-5 15 1 0 0,9-24 2 0 0,1 0 0 0 0,-1 1 1 0 0,1-1-1 0 0,-1 0 0 0 0,1 0 0 0 0,0 1 0 0 0,0-1 0 0 0,1 0 0 0 0,-1 1 0 0 0,1-1 0 0 0,-1 0 0 0 0,1 0 0 0 0,0 0 0 0 0,0 0 0 0 0,1 0 0 0 0,-1 0 0 0 0,1 0 0 0 0,-1 0 0 0 0,1 0 0 0 0,0 0 1 0 0,0-1-1 0 0,0 1 0 0 0,0-1 0 0 0,1 0 0 0 0,-1 1 0 0 0,1-1 0 0 0,-1 0 0 0 0,6 3 0 0 0,5 2 121 0 0,0-1 1 0 0,0 0-1 0 0,0-1 1 0 0,0 0-1 0 0,21 4 1 0 0,-23-6-44 0 0,-1 1 1 0 0,1 0 0 0 0,-1 1 0 0 0,1 0-1 0 0,-1 0 1 0 0,-1 1 0 0 0,1 1 0 0 0,13 11 0 0 0,-17-13-66 0 0,-1 0 0 0 0,0 0 0 0 0,0 1 0 0 0,0-1 0 0 0,-1 1 1 0 0,0 0-1 0 0,0 0 0 0 0,-1 0 0 0 0,0 1 0 0 0,0-1 1 0 0,0 1-1 0 0,-1 0 0 0 0,1 0 0 0 0,1 13 0 0 0,-4-15 1 0 0,0 1-1 0 0,-1-1 0 0 0,1 1 1 0 0,-1-1-1 0 0,0 0 0 0 0,0 0 1 0 0,-1 0-1 0 0,1 1 0 0 0,-1-1 1 0 0,0 0-1 0 0,-1-1 0 0 0,1 1 1 0 0,-1 0-1 0 0,0-1 0 0 0,0 0 1 0 0,-5 5-1 0 0,-1 1 196 0 0,0 0 1 0 0,0-2-1 0 0,-1 1 0 0 0,0-1 0 0 0,-18 11 1 0 0,16-13-115 0 0,0 0 0 0 0,0-1 0 0 0,-1 0 0 0 0,0-1 1 0 0,1 0-1 0 0,-1-1 0 0 0,-23 2 0 0 0,8-2-749 0 0,0-2-1 0 0,-45-4 1 0 0,39 0-454 0 0</inkml:trace>
  <inkml:trace contextRef="#ctx0" brushRef="#br0" timeOffset="12389.57">47 226 11520 0 0,'2'-2'325'0'0,"5"-4"674"0"0,-6 6-278 0 0,-1 0 188 0 0,0 0 34 0 0,7 5 687 0 0,-5 0-1369 0 0,1 0-1 0 0,-1 1 0 0 0,1-1 0 0 0,-2 0 0 0 0,1 1 0 0 0,0-1 0 0 0,-1 1 0 0 0,1 8 0 0 0,0 47 573 0 0,-2-57-791 0 0,-8 136 777 0 0,2-70-622 0 0,-23 266 1334 0 0,-12 268-1726 0 0,45-257 195 0 0,9-157 5 0 0,-6-138-11 0 0,22 81 0 0 0,-22-106 20 0 0,1-1 1 0 0,2-1-1 0 0,0 1 0 0 0,2-2 1 0 0,1 0-1 0 0,1 0 0 0 0,1-1 0 0 0,0-1 1 0 0,2 0-1 0 0,1-1 0 0 0,33 30 0 0 0,-21-27 37 0 0,1-1 0 0 0,2-2-1 0 0,0 0 1 0 0,66 28 0 0 0,150 41 407 0 0,-225-82-415 0 0,120 33 656 0 0,220 33-1 0 0,417 28 728 0 0,-442-63-720 0 0,138 9 147 0 0,-131-14-518 0 0,171-6-122 0 0,-514-28-211 0 0,158-5 136 0 0,-133 3-280 0 0,1-2 1 0 0,-1-2-1 0 0,44-13 1 0 0,-66 17-244 0 0,0 0 0 0 0,0 0 0 0 0,0-1 0 0 0,-1 0 0 0 0,1 0 0 0 0,-1 0 0 0 0,8-7 0 0 0,2-10-8677 0 0</inkml:trace>
  <inkml:trace contextRef="#ctx0" brushRef="#br0" timeOffset="12936.73">368 147 12496 0 0,'3'15'281'0'0,"-3"-11"40"0"0,7-4 326 0 0,28 1-725 0 0,-1 2 1 0 0,45 10-1 0 0,-71-11 54 0 0,123 14-101 0 0,-53-7 106 0 0,313 32 2812 0 0,167 36-1081 0 0,-448-58-1632 0 0,183 35 66 0 0,737 109 1178 0 0,-394-100 455 0 0,1-15-314 0 0,-621-47-1439 0 0,167 10 197 0 0,290 32 380 0 0,-351-23 48 0 0,-2 6 0 0 0,126 43-1 0 0,-234-65-662 0 0,0 1 0 0 0,0 0 0 0 0,-1 1 0 0 0,0 0 0 0 0,0 0 0 0 0,0 1 0 0 0,0 0 0 0 0,-1 1 0 0 0,-1 1-1 0 0,1-1 1 0 0,-1 2 0 0 0,-1-1 0 0 0,0 1 0 0 0,0 0 0 0 0,-1 1 0 0 0,10 18 0 0 0,-10-13 66 0 0,-1 0 0 0 0,0 1 0 0 0,-1-1 0 0 0,-1 1 0 0 0,-1 0 0 0 0,0 0 0 0 0,0 27 0 0 0,-3-10 19 0 0,-1 0-1 0 0,-11 63 0 0 0,-70 211 160 0 0,61-239-162 0 0,-64 192 761 0 0,11-36-244 0 0,51-156-727 0 0,-57 121 0 0 0,22-86-2632 0 0,32-61-6099 0 0</inkml:trace>
  <inkml:trace contextRef="#ctx0" brushRef="#br0" timeOffset="13485.8">2589 3010 15664 0 0,'1'-9'266'0'0,"-1"5"-102"0"0,1 1 1 0 0,-1 0-1 0 0,1 0 1 0 0,0 0-1 0 0,-1 0 0 0 0,3-3 1 0 0,-2 4 160 0 0,0 6 84 0 0,4 7-122 0 0,-1 2-1 0 0,0-1 0 0 0,-1 0 0 0 0,2 17 0 0 0,5 59-29 0 0,-9-70-265 0 0,6 63 822 0 0,32 426 2396 0 0,-35-450-3135 0 0,0-9 890 0 0,-4 94 1 0 0,-3-119-1535 0 0,2 1 0 0 0,1 0 1 0 0,3 25-1 0 0,-2-39-642 0 0</inkml:trace>
  <inkml:trace contextRef="#ctx0" brushRef="#br0" timeOffset="13922.87">2508 3749 13824 0 0,'0'0'61'0'0,"-1"1"1"0"0,0-1 0 0 0,0 0 0 0 0,0 0-1 0 0,1 0 1 0 0,-1 0 0 0 0,0 1 0 0 0,0-1-1 0 0,0 0 1 0 0,1 0 0 0 0,-1-1 0 0 0,0 1-1 0 0,0 0 1 0 0,0 0 0 0 0,1 0 0 0 0,-1 0-1 0 0,0-1 1 0 0,-1 0 0 0 0,-8-12 295 0 0,10 12-391 0 0,-20-45 3947 0 0,19 45-2637 0 0,1 1-547 0 0,0 0-237 0 0,2 31-285 0 0,1 0 0 0 0,8 38-1 0 0,0-3-258 0 0,0-12-93 0 0,1 0 0 0 0,20 52 0 0 0,-19-65 1 0 0,-1-2 268 0 0,2-1-1 0 0,21 42 1 0 0,-30-69-26 0 0,2 0-1 0 0,-1 0 1 0 0,1-1 0 0 0,1 0 0 0 0,0 0 0 0 0,1 0-1 0 0,-1-1 1 0 0,2-1 0 0 0,-1 1 0 0 0,1-2-1 0 0,14 10 1 0 0,-19-15-18 0 0,0 1 0 0 0,1-1 0 0 0,-1 0 0 0 0,0 0 0 0 0,1 0 0 0 0,-1-1 0 0 0,1 0 0 0 0,-1 0-1 0 0,1 0 1 0 0,0-1 0 0 0,-1 0 0 0 0,1 0 0 0 0,5-1 0 0 0,-2-1 88 0 0,-1 1 0 0 0,0-2 0 0 0,0 1 0 0 0,0-1 0 0 0,0 0 0 0 0,0-1 0 0 0,13-8 0 0 0,1-4 207 0 0,-1-1-1 0 0,-1-1 1 0 0,0-1 0 0 0,22-27-1 0 0,-18 20-472 0 0,31-26-1 0 0,-19 23-2744 0 0,-26 24-6028 0 0</inkml:trace>
  <inkml:trace contextRef="#ctx0" brushRef="#br0" timeOffset="14466.31">466 4444 11664 0 0,'-20'-35'941'0'0,"3"3"-90"0"0,-2 2 1 0 0,-38-50 0 0 0,51 74-725 0 0,-1-1 0 0 0,0 1 1 0 0,0 0-1 0 0,-1 0 0 0 0,1 1 1 0 0,-1 0-1 0 0,0 1 0 0 0,0-1 0 0 0,-1 1 1 0 0,0 1-1 0 0,1 0 0 0 0,-1 0 1 0 0,-13-2-1 0 0,16 4-60 0 0,-2-1 189 0 0,1 1 0 0 0,-1 0 0 0 0,1 0 0 0 0,-1 1 0 0 0,0-1 0 0 0,1 2 0 0 0,-1-1 0 0 0,1 1 0 0 0,-1 0 0 0 0,-8 3 0 0 0,15-3-178 0 0,0 0-1 0 0,-1 0 1 0 0,1 0 0 0 0,0 0 0 0 0,-1 0-1 0 0,1 0 1 0 0,0 0 0 0 0,0 0 0 0 0,0 0 0 0 0,0 1-1 0 0,0-1 1 0 0,0 1 0 0 0,0-1 0 0 0,1 0 0 0 0,-1 1-1 0 0,0-1 1 0 0,1 1 0 0 0,-1 0 0 0 0,1-1 0 0 0,-1 3-1 0 0,0 2 104 0 0,0 0-1 0 0,1 1 0 0 0,-1-1 0 0 0,1 7 0 0 0,30 315-62 0 0,-16-198-24 0 0,79 458 27 0 0,-65-437-110 0 0,80 428 137 0 0,-93-499-11 0 0,4 0 0 0 0,3-1 0 0 0,50 118 0 0 0,-44-142 281 0 0,2-1-1 0 0,63 83 0 0 0,-78-117-391 0 0,1 0-1 0 0,1-1 1 0 0,0-1-1 0 0,1 0 0 0 0,1-2 1 0 0,1 0-1 0 0,1-1 1 0 0,0-1-1 0 0,0-1 1 0 0,1-1-1 0 0,1 0 0 0 0,0-2 1 0 0,48 14-1 0 0,-34-16 79 0 0,0-2-1 0 0,1-1 1 0 0,0-1-1 0 0,0-3 1 0 0,0-1 0 0 0,61-8-1 0 0,226-54 865 0 0,-244 43-735 0 0,41-7-80 0 0,2 6 0 0 0,198-9 0 0 0,-246 29-753 0 0,0 2 1 0 0,0 4-1 0 0,-1 3 1 0 0,0 4 0 0 0,111 32-1 0 0,-128-25-420 0 0,0-2-4 0 0</inkml:trace>
  <inkml:trace contextRef="#ctx0" brushRef="#br0" timeOffset="15143.81">401 4558 16128 0 0,'-21'-16'694'0'0,"0"-1"1"0"0,-20-22-1 0 0,33 31-473 0 0,3 3-57 0 0,1 1 1 0 0,-1-1-1 0 0,1 0 1 0 0,1 0 0 0 0,-4-6-1 0 0,6 11-163 0 0,1-1-1 0 0,0 1 0 0 0,0 0 1 0 0,0-1-1 0 0,-1 1 0 0 0,1 0 1 0 0,0-1-1 0 0,0 1 0 0 0,0 0 1 0 0,0-1-1 0 0,0 1 0 0 0,0-1 1 0 0,0 1-1 0 0,0 0 1 0 0,0-1-1 0 0,0 1 0 0 0,0-1 1 0 0,0 1-1 0 0,0 0 0 0 0,0-1 1 0 0,0 1-1 0 0,1 0 0 0 0,-1-1 1 0 0,0 1-1 0 0,0 0 0 0 0,0-1 1 0 0,0 1-1 0 0,1 0 0 0 0,-1-1 1 0 0,0 1-1 0 0,1-1 0 0 0,0 1 0 0 0,0-1 1 0 0,0 0-1 0 0,0 1 0 0 0,0-1 0 0 0,0 1 1 0 0,0 0-1 0 0,1-1 0 0 0,-1 1 0 0 0,0 0 0 0 0,2-1 1 0 0,32 1-3 0 0,-32 0 2 0 0,603 50 0 0 0,-432-34 0 0 0,235 30-1 0 0,106 9 642 0 0,654 53 1039 0 0,-869-69-1150 0 0,-52 15 188 0 0,-228-48-654 0 0,0 1-1 0 0,0 1 1 0 0,-1 1-1 0 0,29 18 1 0 0,-39-21-53 0 0,1 1 1 0 0,-1 0-1 0 0,-1 0 1 0 0,0 1-1 0 0,0 0 1 0 0,0 1-1 0 0,-1 0 1 0 0,0 0-1 0 0,-1 0 1 0 0,6 12-1 0 0,-2 0 39 0 0,-1 1 0 0 0,-2 0 0 0 0,0 0 0 0 0,-1 1 0 0 0,-1 0-1 0 0,2 37 1 0 0,-3 143 211 0 0,-5-164-211 0 0,-35 373 1166 0 0,-23-109 145 0 0,-23-8-763 0 0,-8-54-1020 0 0,58-162-784 0 0,19-49-27 0 0,-4-4-57 0 0</inkml:trace>
  <inkml:trace contextRef="#ctx0" brushRef="#br0" timeOffset="16937.45">2512 6820 6448 0 0,'4'-21'2254'0'0,"-4"21"-491"0"0,0 0 86 0 0,0 0-69 0 0,0 0-373 0 0,0 0-167 0 0,0 0-31 0 0,2 10 514 0 0,3 11-1091 0 0,1 30 1 0 0,0 3-381 0 0,20 98-154 0 0,43 212 77 0 0,-53-292-175 0 0,19 68 0 0 0,-27-116 0 0 0,0 0 0 0 0,2-1 0 0 0,21 37 0 0 0,-28-54 30 0 0,1 0 1 0 0,0-1-1 0 0,0 1 0 0 0,1-1 0 0 0,0 0 0 0 0,0-1 0 0 0,0 1 0 0 0,0-1 0 0 0,0 0 0 0 0,1 0 0 0 0,0 0 0 0 0,0-1 1 0 0,0 0-1 0 0,9 3 0 0 0,-7-4 25 0 0,0 0 0 0 0,0 0 0 0 0,0-1 1 0 0,0 0-1 0 0,0-1 0 0 0,0 1 1 0 0,1-2-1 0 0,-1 1 0 0 0,0-1 0 0 0,0 0 1 0 0,15-5-1 0 0,15-7 182 0 0,-1-2 1 0 0,0-2-1 0 0,47-29 1 0 0,52-24 57 0 0,-56 36-150 0 0,134-51 447 0 0,-181 74-522 0 0,0 2 1 0 0,0 2-1 0 0,1 1 0 0 0,57-3 0 0 0,-3 10-2028 0 0,-63 2-794 0 0,38 7 0 0 0,-37-4-4753 0 0</inkml:trace>
  <inkml:trace contextRef="#ctx0" brushRef="#br0" timeOffset="17308.64">3639 7379 5984 0 0,'-5'-2'169'0'0,"0"0"0"0"0,0 0 1 0 0,0 0-1 0 0,1-1 0 0 0,-1 0 0 0 0,1 0 1 0 0,-8-6-1 0 0,-12-14 5414 0 0,17 16-3135 0 0,2 2-1113 0 0,0 0 0 0 0,0 1 1 0 0,0-1-1 0 0,-1 1 0 0 0,-5-4 1 0 0,10 8-496 0 0,1 0-384 0 0,0 0-168 0 0,25-9 218 0 0,-13 9-505 0 0,0 0-1 0 0,14 3 0 0 0,18 0 102 0 0,14-3 178 0 0,1 2 1 0 0,-1 3-1 0 0,89 18 0 0 0,-133-19-251 0 0,0 1 0 0 0,0 0 0 0 0,-1 1 0 0 0,1 0 0 0 0,20 14 0 0 0,-27-15-16 0 0,0 0 1 0 0,0 1-1 0 0,0-1 1 0 0,-1 1 0 0 0,1 1-1 0 0,-1-1 1 0 0,-1 1-1 0 0,1 0 1 0 0,-1 1-1 0 0,7 13 1 0 0,-7-7 73 0 0,0 0 0 0 0,-1 0 1 0 0,0 1-1 0 0,-1 0 0 0 0,-1 0 1 0 0,0 0-1 0 0,-1 0 0 0 0,-1 0 1 0 0,0 0-1 0 0,-3 20 0 0 0,-4 4 402 0 0,-1-2 0 0 0,-24 69-1 0 0,-4-21 14 0 0,19-48-393 0 0,13-27-319 0 0,-1-1 0 0 0,0 0 0 0 0,0 0 0 0 0,-1 0 1 0 0,0-1-1 0 0,-11 12 0 0 0,15-19-2374 0 0,2-1-6875 0 0</inkml:trace>
  <inkml:trace contextRef="#ctx0" brushRef="#br0" timeOffset="18167.08">4874 6595 4608 0 0,'0'-1'208'0'0,"-4"-48"228"0"0,1 29 2402 0 0,-12-33 1 0 0,-33-65 6464 0 0,37 93-9346 0 0,2 5 706 0 0,0 1 0 0 0,-2 0 1 0 0,0 0-1 0 0,-2 1 1 0 0,-17-20-1 0 0,22 29-462 0 0,0 1 0 0 0,-1-1 0 0 0,0 1 0 0 0,0 1 0 0 0,-1 0 0 0 0,0 0 0 0 0,-1 1 0 0 0,1 1 0 0 0,-1-1 0 0 0,-23-6 1 0 0,31 10-191 0 0,0 2 1 0 0,-1-1 0 0 0,0 0-1 0 0,1 1 1 0 0,-1-1-1 0 0,1 1 1 0 0,-1 0 0 0 0,0 0-1 0 0,1 0 1 0 0,-1 1 0 0 0,1-1-1 0 0,-1 1 1 0 0,1 0 0 0 0,-1 0-1 0 0,1 0 1 0 0,-1 1 0 0 0,1-1-1 0 0,0 1 1 0 0,0 0 0 0 0,0 0-1 0 0,0 0 1 0 0,0 0 0 0 0,0 0-1 0 0,0 0 1 0 0,1 1 0 0 0,-1 0-1 0 0,1-1 1 0 0,0 1 0 0 0,0 0-1 0 0,0 0 1 0 0,0 0 0 0 0,0 1-1 0 0,0-1 1 0 0,-1 7 0 0 0,-1 3-39 0 0,1 0 0 0 0,0 0 1 0 0,2 0-1 0 0,-1 0 0 0 0,1 19 1 0 0,8 68-198 0 0,-4-74 170 0 0,1 12-46 0 0,3 1 0 0 0,1-1 0 0 0,16 44 0 0 0,49 107-97 0 0,-12-37-342 0 0,-14-27-549 0 0,-36-99 693 0 0,-7-17-621 0 0,-5-14-2207 0 0,-9-30-2944 0 0,6 18 409 0 0</inkml:trace>
  <inkml:trace contextRef="#ctx0" brushRef="#br0" timeOffset="18543">4576 6818 11488 0 0,'-5'-2'117'0'0,"1"0"1"0"0,0 0-1 0 0,-1 0 1 0 0,1 0-1 0 0,0-1 1 0 0,1 0-1 0 0,-1 0 1 0 0,-6-6-1 0 0,9 8 3 0 0,0 0-1 0 0,0-1 0 0 0,0 1 0 0 0,0 0 0 0 0,0-1 1 0 0,0 1-1 0 0,1 0 0 0 0,-1-1 0 0 0,0 1 1 0 0,1-1-1 0 0,-1 1 0 0 0,1-1 0 0 0,0 1 0 0 0,-1-1 1 0 0,1 1-1 0 0,0-1 0 0 0,0 1 0 0 0,0-1 0 0 0,0 1 1 0 0,0-1-1 0 0,0 0 0 0 0,1 1 0 0 0,-1-1 0 0 0,0 1 1 0 0,1-1-1 0 0,-1 1 0 0 0,1-1 0 0 0,0 1 0 0 0,-1 0 1 0 0,2-2-1 0 0,1-2 191 0 0,1 1 0 0 0,-1 0 0 0 0,1-1 1 0 0,0 1-1 0 0,0 1 0 0 0,0-1 0 0 0,1 1 1 0 0,-1-1-1 0 0,1 1 0 0 0,0 1 0 0 0,0-1 0 0 0,0 1 1 0 0,5-3-1 0 0,7 0-55 0 0,0 1 1 0 0,31-5-1 0 0,-46 9-247 0 0,19-2 88 0 0,1 2-1 0 0,-1 0 1 0 0,0 1 0 0 0,1 2-1 0 0,37 8 1 0 0,-31-6-647 0 0,1 0 1 0 0,37 0 0 0 0,-40-7-1156 0 0</inkml:trace>
  <inkml:trace contextRef="#ctx0" brushRef="#br0" timeOffset="18920.09">5164 6465 10136 0 0,'0'2'777'0'0,"2"32"1589"0"0,2 1 0 0 0,17 66 1 0 0,-17-84-2128 0 0,19 117 2166 0 0,-15-87-1947 0 0,-7-36-423 0 0,-1-11-42 0 0,-2-20-1304 0 0,1-2-3531 0 0,-2-9-1603 0 0</inkml:trace>
  <inkml:trace contextRef="#ctx0" brushRef="#br0" timeOffset="18921.09">5185 6262 12552 0 0,'0'0'572'0'0,"0"0"-10"0"0,1 1-242 0 0,18 37 1955 0 0,27 129 549 0 0,-39-140-2440 0 0,-2 0 194 0 0,-1 0 0 0 0,1 36 1 0 0,-2-10 874 0 0,-2-40-548 0 0,-3 26 1 0 0,0-5 143 0 0,3-49-788 0 0,1 0 0 0 0,1 0 0 0 0,0 1 0 0 0,1-1 0 0 0,0 1 0 0 0,8-17 0 0 0,46-93-1135 0 0,-50 108 993 0 0,0 1-297 0 0,0 1 0 0 0,1-1 1 0 0,18-22-1 0 0,-22 32 1 0 0,0 0 1 0 0,0-1-1 0 0,0 2 0 0 0,1-1 1 0 0,0 0-1 0 0,0 1 0 0 0,0 0 1 0 0,1 1-1 0 0,-1 0 0 0 0,1 0 1 0 0,8-3-1 0 0,-12 5 163 0 0,0 0 1 0 0,0 1-1 0 0,0-1 0 0 0,0 1 1 0 0,0 0-1 0 0,1 0 0 0 0,-1 0 1 0 0,0 0-1 0 0,0 1 1 0 0,0-1-1 0 0,0 1 0 0 0,0 0 1 0 0,6 2-1 0 0,-4-1-20 0 0,0 1-1 0 0,0-1 1 0 0,0 1 0 0 0,-1 1 0 0 0,1-1-1 0 0,-1 1 1 0 0,5 5 0 0 0,3 4-37 0 0,-2 1 0 0 0,1 0 1 0 0,-2 1-1 0 0,8 15 0 0 0,-7-9 71 0 0,-1 0 0 0 0,-1 0 0 0 0,5 24 0 0 0,2 5 0 0 0,-9-30-155 0 0,18 61-2099 0 0,-21-68 863 0 0</inkml:trace>
  <inkml:trace contextRef="#ctx0" brushRef="#br0" timeOffset="19323.34">6087 6240 17247 0 0,'0'0'396'0'0,"-5"7"528"0"0,-52 72-98 0 0,10-11 198 0 0,-42 51-106 0 0,44-43-164 0 0,19-31 68 0 0,23-39-746 0 0,0 0 0 0 0,0 1 0 0 0,0-1 0 0 0,1 1 0 0 0,0 0 0 0 0,0 0 0 0 0,0 8 0 0 0,2-15-76 0 0,-1 1 0 0 0,1-1 0 0 0,0 1 0 0 0,0-1 0 0 0,0 1 0 0 0,0-1 0 0 0,0 1 0 0 0,0-1 0 0 0,0 1 0 0 0,0 0 0 0 0,0-1 0 0 0,0 1 0 0 0,0-1 0 0 0,0 1-1 0 0,0-1 1 0 0,0 1 0 0 0,0-1 0 0 0,1 1 0 0 0,-1-1 0 0 0,0 1 0 0 0,0-1 0 0 0,1 1 0 0 0,-1-1 0 0 0,0 1 0 0 0,1-1 0 0 0,-1 1 0 0 0,0-1 0 0 0,1 1 0 0 0,-1-1 0 0 0,1 0 0 0 0,-1 1 0 0 0,0-1-1 0 0,1 0 1 0 0,-1 0 0 0 0,1 1 0 0 0,-1-1 0 0 0,1 0 0 0 0,0 0 0 0 0,-1 0 0 0 0,1 1 0 0 0,-1-1 0 0 0,1 0 0 0 0,-1 0 0 0 0,2 0 0 0 0,0 0 4 0 0,1 0 0 0 0,-1-1 0 0 0,1 1 0 0 0,-1-1 1 0 0,1 1-1 0 0,-1-1 0 0 0,5-2 0 0 0,-2 1 43 0 0,0-1 0 0 0,-1 0 0 0 0,0 0 0 0 0,1-1-1 0 0,-1 1 1 0 0,0-1 0 0 0,-1 0 0 0 0,1 0 0 0 0,-1 0 0 0 0,1 0 0 0 0,4-9 0 0 0,0-3 45 0 0,0 1 0 0 0,7-23 0 0 0,11-40-282 0 0,-4-1 0 0 0,13-86 0 0 0,4-166-1558 0 0,-36 286 1482 0 0,4-75-1360 0 0,-11 155 337 0 0,4 43 1491 0 0,4 174 1313 0 0,0-160-1166 0 0,8 88 623 0 0,-8-138-1400 0 0,3 0 0 0 0,14 49 1 0 0,-8-58-6930 0 0</inkml:trace>
  <inkml:trace contextRef="#ctx0" brushRef="#br0" timeOffset="19893.59">5030 7261 2760 0 0,'-17'-24'272'0'0,"15"19"150"0"0,0 0 0 0 0,-1 1 0 0 0,0-1 0 0 0,-4-6 1 0 0,3 8 429 0 0,1-1 1 0 0,0 0-1 0 0,-1 1 0 0 0,1 0 1 0 0,-1 0-1 0 0,0 0 1 0 0,0 0-1 0 0,-1 1 1 0 0,1-1-1 0 0,0 1 1 0 0,-1 0-1 0 0,1 0 1 0 0,-1 1-1 0 0,0-1 1 0 0,0 1-1 0 0,1 0 1 0 0,-6 0-1 0 0,5 1-409 0 0,0 0 1 0 0,1 0-1 0 0,-1 0 0 0 0,0 1 0 0 0,1 0 1 0 0,-9 2-1 0 0,6 0-373 0 0,0 0 1 0 0,0 0-1 0 0,1 1 1 0 0,-1 0-1 0 0,1 0 1 0 0,0 0-1 0 0,0 1 1 0 0,1 0-1 0 0,-1 0 1 0 0,1 0-1 0 0,0 1 1 0 0,1 0-1 0 0,-8 12 0 0 0,6-9-65 0 0,1 0-1 0 0,1 0 0 0 0,0 1 1 0 0,0 0-1 0 0,1 0 0 0 0,0 0 0 0 0,1 1 1 0 0,0-1-1 0 0,-1 16 0 0 0,3-5-24 0 0,1 0 0 0 0,0 0 0 0 0,2 0-1 0 0,0 0 1 0 0,2 0 0 0 0,0-1 0 0 0,1 0 0 0 0,1 0-1 0 0,1 0 1 0 0,1-1 0 0 0,0 0 0 0 0,22 31 0 0 0,-28-46 14 0 0,1 0 0 0 0,-1 0 0 0 0,1 0 0 0 0,0 0 0 0 0,0-1 0 0 0,0 1 0 0 0,1-1 0 0 0,-1 0 0 0 0,9 4 0 0 0,-11-6 14 0 0,0 0 0 0 0,0 0 0 0 0,-1-1 0 0 0,1 1-1 0 0,0-1 1 0 0,0 1 0 0 0,0-1 0 0 0,0 0 0 0 0,-1 0 0 0 0,1 0 0 0 0,0 0 0 0 0,0 0 0 0 0,0 0 0 0 0,0 0 0 0 0,0-1 0 0 0,-1 1 0 0 0,1 0 0 0 0,0-1 0 0 0,0 0 0 0 0,-1 1 0 0 0,1-1 0 0 0,0 0 0 0 0,-1 0 0 0 0,1 0 0 0 0,-1 0 0 0 0,1 0-1 0 0,-1-1 1 0 0,1 1 0 0 0,-1 0 0 0 0,0-1 0 0 0,3-2 0 0 0,0-3 66 0 0,0-1 0 0 0,0 0 0 0 0,0 0 0 0 0,-1-1 0 0 0,0 1 0 0 0,-1 0 0 0 0,0-1 0 0 0,0 0 0 0 0,-1 0 0 0 0,0 1 0 0 0,0-1 0 0 0,-2-14 0 0 0,-1-9 69 0 0,-1-1 1 0 0,-8-32-1 0 0,-1 15-1997 0 0,2 25 708 0 0</inkml:trace>
  <inkml:trace contextRef="#ctx0" brushRef="#br0" timeOffset="20296.66">5133 7210 8288 0 0,'1'13'888'0'0,"16"50"4936"0"0,13 31-3529 0 0,-18-54-2260 0 0,-7-26-1 0 0,-1-3 208 0 0,-1-1 0 0 0,0 1 0 0 0,-1 0-1 0 0,0 0 1 0 0,1 20 0 0 0,-2-15 622 0 0,1 0 0 0 0,0 0 0 0 0,8 28 0 0 0,-10-41-715 0 0,1-1 0 0 0,0 0 0 0 0,-1 1 0 0 0,0-1 0 0 0,1 0 0 0 0,-1 1 0 0 0,0-1-1 0 0,0 1 1 0 0,-1-1 0 0 0,1 0 0 0 0,0 1 0 0 0,-1-1 0 0 0,1 1 0 0 0,-1-1 0 0 0,0 0-1 0 0,0 0 1 0 0,-2 5 0 0 0,2-6 350 0 0,0-1-401 0 0,0 0-1 0 0,0 0 1 0 0,0-1-1 0 0,0 1 1 0 0,0 0 0 0 0,0 0-1 0 0,0-1 1 0 0,1 1 0 0 0,-1 0-1 0 0,0-1 1 0 0,0 1 0 0 0,-1-1-1 0 0,0-1-43 0 0,0-1 1 0 0,1 1-1 0 0,-1 0 0 0 0,1 0 0 0 0,0-1 0 0 0,-1 1 1 0 0,1-1-1 0 0,0 1 0 0 0,1-1 0 0 0,-2-2 1 0 0,-5-30 81 0 0,5 25-77 0 0,-1-25 185 0 0,1 0 0 0 0,2 0-1 0 0,4-41 1 0 0,-3 71-227 0 0,1-33-7 0 0,2 0 0 0 0,1 0 0 0 0,15-50 0 0 0,-14 64-7 0 0,-3 12-11 0 0,0 1 0 0 0,1-1 0 0 0,7-15 0 0 0,-10 25-3 0 0,0 0 0 0 0,0 0 0 0 0,1 0-1 0 0,-1 0 1 0 0,0 0 0 0 0,1 0 0 0 0,-1 1-1 0 0,1-1 1 0 0,-1 1 0 0 0,1-1 0 0 0,0 1 0 0 0,0-1-1 0 0,0 1 1 0 0,0 0 0 0 0,-1 0 0 0 0,2 0 0 0 0,-1 0-1 0 0,0 0 1 0 0,0 1 0 0 0,0-1 0 0 0,0 0-1 0 0,0 1 1 0 0,1 0 0 0 0,1-1 0 0 0,-1 2-9 0 0,0-1 0 0 0,0 1 1 0 0,0 0-1 0 0,0 0 0 0 0,0 0 1 0 0,-1 0-1 0 0,1 0 0 0 0,0 1 1 0 0,-1-1-1 0 0,1 1 0 0 0,0 0 1 0 0,-1 0-1 0 0,0 0 0 0 0,0 0 1 0 0,1 0-1 0 0,-1 0 0 0 0,-1 0 0 0 0,1 1 1 0 0,0-1-1 0 0,2 6 0 0 0,3 4 4 0 0,-1-1-1 0 0,-1 1 0 0 0,7 20 1 0 0,5 24-109 0 0,11 69 0 0 0,11 215-1244 0 0,-39-333 1591 0 0,0 5-2458 0 0,1-11 588 0 0,2-6 101 0 0,0-9-148 0 0</inkml:trace>
  <inkml:trace contextRef="#ctx0" brushRef="#br0" timeOffset="21557.65">5164 7354 8952 0 0,'-9'-7'434'0'0,"0"0"1"0"0,-12-13-1 0 0,6 3 2608 0 0,15 17-2971 0 0,0 0 1 0 0,0 0-1 0 0,0 0 1 0 0,0 0-1 0 0,0 1 1 0 0,0-1-1 0 0,0 0 0 0 0,0 0 1 0 0,0 0-1 0 0,0 0 1 0 0,0 0-1 0 0,0 0 1 0 0,0 0-1 0 0,0 0 0 0 0,0 0 1 0 0,0 1-1 0 0,0-1 1 0 0,0 0-1 0 0,0 0 1 0 0,0 0-1 0 0,-1 0 0 0 0,1 0 1 0 0,0 0-1 0 0,0 0 1 0 0,0 0-1 0 0,0 0 1 0 0,0 0-1 0 0,0 0 0 0 0,0 0 1 0 0,0 0-1 0 0,0 0 1 0 0,0 1-1 0 0,-1-1 1 0 0,1 0-1 0 0,0 0 0 0 0,0 0 1 0 0,0 0-1 0 0,0 0 1 0 0,0 0-1 0 0,0 0 1 0 0,0 0-1 0 0,0 0 0 0 0,0 0 1 0 0,-1 0-1 0 0,1 0 1 0 0,0 0-1 0 0,0 0 1 0 0,0-1-1 0 0,0 1 0 0 0,0 0 1 0 0,0 0-1 0 0,0 0 1 0 0,0 0-1 0 0,0 0 1 0 0,-1 0-1 0 0,1 0 0 0 0,0 0 1 0 0,0 0-1 0 0,0 0 1 0 0,0 0-1 0 0,0 0 1 0 0,0 0-1 0 0,0 0 0 0 0,0-1 1 0 0,0 1-1 0 0,0 16 1051 0 0,5 18-1057 0 0,2-10-15 0 0,0-1 1 0 0,19 38-1 0 0,-16-40-33 0 0,-1 1 0 0 0,12 43-1 0 0,5 47 291 0 0,-21-92-24 0 0,1 24 1 0 0,1 0 93 0 0,-3-25-256 0 0,-1 1 0 0 0,-1-1 0 0 0,-1 1 0 0 0,-2 27 0 0 0,0-41 328 0 0,-2-8-194 0 0,-4-18-40 0 0,4 9-56 0 0,-8-22-27 0 0,0 0 0 0 0,3-1 0 0 0,-5-38 0 0 0,11 62-135 0 0,-7-46 27 0 0,3 1 1 0 0,0-58-1 0 0,7 75 236 0 0,1 0 1 0 0,2 1-1 0 0,16-73 1 0 0,-17 101-217 0 0,-1 0 1 0 0,1 1 0 0 0,0 0-1 0 0,1 0 1 0 0,0 0 0 0 0,0 0 0 0 0,1 0-1 0 0,0 1 1 0 0,0 0 0 0 0,1 0 0 0 0,0 0-1 0 0,0 1 1 0 0,1 0 0 0 0,-1 0-1 0 0,1 1 1 0 0,0-1 0 0 0,1 2 0 0 0,0-1-1 0 0,-1 1 1 0 0,1 0 0 0 0,1 0-1 0 0,-1 1 1 0 0,16-4 0 0 0,-14 5-68 0 0,0 1 1 0 0,0 0 0 0 0,0 0-1 0 0,0 1 1 0 0,0 0-1 0 0,0 1 1 0 0,0 0-1 0 0,0 1 1 0 0,0 0-1 0 0,-1 0 1 0 0,16 6 0 0 0,-18-5 53 0 0,-1 0 0 0 0,1 0 0 0 0,-1 1 0 0 0,0 0 0 0 0,0 0 0 0 0,0 0 0 0 0,-1 1 0 0 0,1 0 0 0 0,-1 0 0 0 0,0 0 0 0 0,-1 1 0 0 0,1-1 0 0 0,-1 1 0 0 0,0 0 0 0 0,-1 1 0 0 0,1-1 0 0 0,2 8 0 0 0,-5-10-17 0 0,1 1 0 0 0,-1-1 0 0 0,1 1 0 0 0,-1-1 0 0 0,-1 1-1 0 0,1-1 1 0 0,-1 1 0 0 0,0 0 0 0 0,0 0 0 0 0,0-1 0 0 0,0 1 0 0 0,-1 0 0 0 0,0-1-1 0 0,-1 6 1 0 0,0-2 3 0 0,-2 5 215 0 0,0 0 0 0 0,-1 0-1 0 0,0 0 1 0 0,-10 17 0 0 0,-2-3 35 0 0,-25 31 0 0 0,35-49-226 0 0,-1 0 1 0 0,0-1-1 0 0,0-1 0 0 0,-1 1 0 0 0,0-1 1 0 0,0-1-1 0 0,-11 7 0 0 0,5-4-307 0 0,13-7 165 0 0,0-1 0 0 0,-1 1 0 0 0,1 0 0 0 0,-1-1 0 0 0,1 0 0 0 0,-1 0 0 0 0,0 0 0 0 0,0 0 0 0 0,1 0 0 0 0,-4 0 0 0 0,5-1 89 0 0,1 0 1 0 0,0 0-1 0 0,0 0 1 0 0,0 0-1 0 0,-1 0 1 0 0,1 0-1 0 0,0 0 1 0 0,0 0 0 0 0,0 0-1 0 0,0-1 1 0 0,0 1-1 0 0,-1 0 1 0 0,1 0-1 0 0,0 0 1 0 0,0 0-1 0 0,0 0 1 0 0,0-1-1 0 0,0 1 1 0 0,0 0-1 0 0,0 0 1 0 0,0 0-1 0 0,0-1 1 0 0,-1 1-1 0 0,1 0 1 0 0,0 0-1 0 0,0 0 1 0 0,0 0-1 0 0,0-1 1 0 0,0 1-1 0 0,0 0 1 0 0,0 0-1 0 0,0 0 1 0 0,0-1-1 0 0,0 1 1 0 0,1 0-1 0 0,-1 0 1 0 0,0 0-1 0 0,0-1 1 0 0,0 1 0 0 0,0 0-1 0 0,0 0 1 0 0,0 0-1 0 0,0 0 1 0 0,0-1-1 0 0,0 1 1 0 0,1 0-1 0 0,-1 0 1 0 0,0 0-1 0 0,0 0 1 0 0,0 0-1 0 0,0 0 1 0 0,0-1-1 0 0,1 1 1 0 0,-1 0-1 0 0,7-9 61 0 0,21-20-556 0 0,40-37-751 0 0,61-58 967 0 0,-104 101 987 0 0,37-43 0 0 0,-51 54-166 0 0,-9 10-523 0 0,0-1 1 0 0,1 1 0 0 0,-2 0 0 0 0,1 0 0 0 0,0-1 0 0 0,0 0 0 0 0,-1 1-1 0 0,1-1 1 0 0,1-5 0 0 0,-2 6-8 0 0,0-1 0 0 0,-1 1-1 0 0,1-1 1 0 0,0 1-1 0 0,-1-1 1 0 0,0 1 0 0 0,1-1-1 0 0,-1 0 1 0 0,0 1 0 0 0,-1-3-1 0 0,1 3 3 0 0,-1 1 1 0 0,1 0-1 0 0,-1 0 0 0 0,1 0 0 0 0,-1 0 0 0 0,0 0 0 0 0,1-1 0 0 0,-1 1 1 0 0,0 0-1 0 0,0 1 0 0 0,0-1 0 0 0,0 0 0 0 0,0 0 0 0 0,0 0 0 0 0,0 0 1 0 0,0 1-1 0 0,0-1 0 0 0,0 1 0 0 0,0-1 0 0 0,-1 1 0 0 0,1-1 0 0 0,-2 0 1 0 0,1 1 50 0 0,0-1 1 0 0,0 1 0 0 0,0-1 0 0 0,0 1 0 0 0,-1 0 0 0 0,1-1 0 0 0,0 1-1 0 0,0 0 1 0 0,0 1 0 0 0,0-1 0 0 0,-1 0 0 0 0,1 1 0 0 0,0-1 0 0 0,0 1-1 0 0,-4 1 1 0 0,3 0 30 0 0,-1 0 0 0 0,0 0 0 0 0,1 0 1 0 0,0 1-1 0 0,-1-1 0 0 0,1 1 0 0 0,-5 6 0 0 0,2-1-76 0 0,0-1 0 0 0,1 1 0 0 0,0 0 1 0 0,1 1-1 0 0,0-1 0 0 0,-6 16 1 0 0,6-10-232 0 0,0 0 1 0 0,1 0-1 0 0,1 0 1 0 0,0 0-1 0 0,1 1 1 0 0,1 27-1 0 0,0-36 222 0 0,1 0 0 0 0,0 0 0 0 0,0 0-1 0 0,0-1 1 0 0,1 1 0 0 0,0 0 0 0 0,0-1 0 0 0,0 1-1 0 0,1-1 1 0 0,0 1 0 0 0,0-1 0 0 0,0 0 0 0 0,1-1-1 0 0,-1 1 1 0 0,1 0 0 0 0,0-1 0 0 0,1 0 0 0 0,-1 0-1 0 0,8 6 1 0 0,-8-8 1 0 0,-1-1 0 0 0,1 1 0 0 0,-1 0 0 0 0,1-1 0 0 0,-1 1 0 0 0,1-1 0 0 0,0 0 0 0 0,0-1 0 0 0,0 1 0 0 0,-1 0 0 0 0,1-1 0 0 0,0 0 0 0 0,0 0 0 0 0,0 0 0 0 0,6-2 0 0 0,-4 1 0 0 0,0-1 0 0 0,0 0 0 0 0,0 0 0 0 0,0-1 0 0 0,0 0 0 0 0,0 0 0 0 0,-1 0 0 0 0,10-7 0 0 0,-4 0 0 0 0,1 0 0 0 0,-2-1 0 0 0,1 0 0 0 0,-2-1 0 0 0,1 0 0 0 0,-2 0 0 0 0,11-19 0 0 0,18-53 13 0 0,-22 46-468 0 0,-15 37 331 0 0,0 0 0 0 0,1 0 1 0 0,-1 0-1 0 0,1 0 0 0 0,-1 0 1 0 0,1 0-1 0 0,-1 0 0 0 0,1 0 1 0 0,-1 1-1 0 0,1-1 0 0 0,0 0 1 0 0,0 0-1 0 0,-1 0 0 0 0,1 1 1 0 0,0-1-1 0 0,0 0 0 0 0,0 1 1 0 0,0-1-1 0 0,0 1 0 0 0,1-2 1 0 0,-1 2 79 0 0,0 0 1 0 0,0 1-1 0 0,-1-1 1 0 0,1 0-1 0 0,0 0 1 0 0,0 0 0 0 0,-1 1-1 0 0,1-1 1 0 0,0 0-1 0 0,-1 1 1 0 0,1-1-1 0 0,0 0 1 0 0,-1 1-1 0 0,1-1 1 0 0,0 1 0 0 0,-1-1-1 0 0,1 1 1 0 0,-1-1-1 0 0,1 1 1 0 0,-1-1-1 0 0,1 2 1 0 0,3 3 26 0 0,-1 1 0 0 0,0-1 1 0 0,-1 0-1 0 0,1 1 0 0 0,2 9 0 0 0,-2 0 250 0 0,0 0 0 0 0,-1 0 0 0 0,0 1 0 0 0,-2-1 0 0 0,1 0 0 0 0,-4 26 0 0 0,-22 91 1520 0 0,25-130-1705 0 0,-4 9 395 0 0,1-6-292 0 0,1-6-117 0 0,0-2 18 0 0,2-5 162 0 0,-1-1 0 0 0,1 1-1 0 0,0 0 1 0 0,1 0 0 0 0,-1-1 0 0 0,2 1-1 0 0,-1 0 1 0 0,6-14 0 0 0,-3 5-178 0 0,11-37-74 0 0,41-95 0 0 0,-41 117 20 0 0,2 0 0 0 0,35-50-1 0 0,-47 75 38 0 0,0 0 0 0 0,1 1 0 0 0,0 0 0 0 0,0 0 0 0 0,0 0 0 0 0,1 1 0 0 0,-1 0 0 0 0,1 0 0 0 0,12-5 0 0 0,-14 8-41 0 0,-1 0 0 0 0,0 0 0 0 0,0 1-1 0 0,1-1 1 0 0,-1 1 0 0 0,1 0 0 0 0,-1 0 0 0 0,1 1 0 0 0,0 0 0 0 0,-1-1-1 0 0,1 2 1 0 0,-1-1 0 0 0,1 0 0 0 0,0 1 0 0 0,-1 0 0 0 0,1 0 0 0 0,-1 0-1 0 0,1 1 1 0 0,4 1 0 0 0,0 3-105 0 0,0 0 0 0 0,0 0 0 0 0,-1 0-1 0 0,1 1 1 0 0,-2 0 0 0 0,1 1 0 0 0,-1 0 0 0 0,0 0 0 0 0,0 0-1 0 0,-1 1 1 0 0,9 17 0 0 0,2 8-470 0 0,23 70-1 0 0,-33-85-123 0 0,3 8-7796 0 0</inkml:trace>
  <inkml:trace contextRef="#ctx0" brushRef="#br0" timeOffset="22431.5">6764 6877 15664 0 0,'0'0'356'0'0,"0"0"49"0"0,-2-1 21 0 0,-2-3-331 0 0,0 0-1 0 0,1-1 1 0 0,-1 1-1 0 0,1-1 0 0 0,0 0 1 0 0,-4-8-1 0 0,3 6 773 0 0,0-1 0 0 0,-9-11 0 0 0,10 16-481 0 0,0 0 1 0 0,0 0-1 0 0,0 1 0 0 0,0-1 1 0 0,0 1-1 0 0,0-1 1 0 0,-1 1-1 0 0,1 0 0 0 0,-1 0 1 0 0,0 1-1 0 0,1-1 0 0 0,-8-1 1 0 0,8 2-288 0 0,-1 0 0 0 0,1 1 0 0 0,-1 0 0 0 0,0 0 0 0 0,1 0 0 0 0,-1 0 0 0 0,0 0 0 0 0,1 1 0 0 0,-1-1 1 0 0,1 1-1 0 0,-1 0 0 0 0,1 0 0 0 0,-1 1 0 0 0,-4 2 0 0 0,-7 4-75 0 0,2 1 1 0 0,-1 0 0 0 0,1 1-1 0 0,1 1 1 0 0,0 0-1 0 0,1 0 1 0 0,0 1 0 0 0,0 1-1 0 0,1 0 1 0 0,1 0-1 0 0,0 1 1 0 0,1 0-1 0 0,0 1 1 0 0,2-1 0 0 0,-10 29-1 0 0,15-38-32 0 0,0-1 0 0 0,0 1-1 0 0,0-1 1 0 0,0 1 0 0 0,1-1-1 0 0,0 1 1 0 0,0 0 0 0 0,1 4-1 0 0,-1-7 6 0 0,1 0-1 0 0,-1 0 1 0 0,1 0-1 0 0,0 0 1 0 0,-1-1-1 0 0,1 1 1 0 0,0 0-1 0 0,0 0 0 0 0,0-1 1 0 0,0 1-1 0 0,0-1 1 0 0,1 1-1 0 0,-1-1 1 0 0,0 1-1 0 0,1-1 1 0 0,-1 0-1 0 0,1 0 1 0 0,-1 0-1 0 0,1 0 1 0 0,0 0-1 0 0,-1 0 1 0 0,3 1-1 0 0,8 2-18 0 0,0-1 0 0 0,1 0-1 0 0,-1-1 1 0 0,0-1 0 0 0,20 1 0 0 0,-12-1-14 0 0,25 5 1 0 0,-32-4-92 0 0,0 1 0 0 0,0 1-1 0 0,-1 0 1 0 0,1 1 0 0 0,14 8 0 0 0,-22-10 112 0 0,0 0 1 0 0,0 1 0 0 0,0-1 0 0 0,0 1 0 0 0,-1 0 0 0 0,1 0 0 0 0,-1 1 0 0 0,0-1 0 0 0,0 1 0 0 0,-1 0 0 0 0,1 0 0 0 0,-1 0 0 0 0,4 11 0 0 0,-4-9 151 0 0,0 0-1 0 0,-1 0 1 0 0,0 0 0 0 0,1 9-1 0 0,-3-13-82 0 0,0 0 0 0 0,0 0-1 0 0,0 0 1 0 0,0 0 0 0 0,-1-1-1 0 0,1 1 1 0 0,-1 0 0 0 0,1 0-1 0 0,-1 0 1 0 0,0-1 0 0 0,0 1-1 0 0,0-1 1 0 0,-2 4 0 0 0,-3 4 114 0 0,-1-2 0 0 0,0 1 0 0 0,0-1 0 0 0,-1 0 0 0 0,0 0 1 0 0,0-1-1 0 0,0 0 0 0 0,-1-1 0 0 0,-12 7 0 0 0,13-8-98 0 0,0-1 0 0 0,-1 0-1 0 0,1-1 1 0 0,-1 0 0 0 0,0 0 0 0 0,0-1 0 0 0,0 0-1 0 0,0 0 1 0 0,0-1 0 0 0,0 0 0 0 0,-11-1-1 0 0,15-1-106 0 0,1 1 0 0 0,0-1 0 0 0,0 0 0 0 0,0 0 0 0 0,-1-1 0 0 0,1 1-1 0 0,1-1 1 0 0,-1 0 0 0 0,0 0 0 0 0,0 0 0 0 0,-4-3 0 0 0,6 3-26 0 0,1 1 0 0 0,-1 0 0 0 0,1 0 0 0 0,0-1-1 0 0,-1 1 1 0 0,1-1 0 0 0,0 1 0 0 0,0-1 0 0 0,0 0 0 0 0,0 0 0 0 0,0 1 0 0 0,0-1 0 0 0,0 0 0 0 0,1 0 0 0 0,-1 0 0 0 0,1 0 0 0 0,-1 0 0 0 0,1 1 0 0 0,0-1 0 0 0,-1 0 0 0 0,1 0 0 0 0,0 0 0 0 0,0 0 0 0 0,1 0 0 0 0,-1 0 0 0 0,1-2-1 0 0,1-4-527 0 0,1 0 0 0 0,0 0 0 0 0,1 1 0 0 0,0 0 0 0 0,6-9 0 0 0,14-16-6304 0 0,-4 8-484 0 0</inkml:trace>
  <inkml:trace contextRef="#ctx0" brushRef="#br0" timeOffset="22934.42">7109 6872 3224 0 0,'1'2'240'0'0,"0"0"343"0"0,-1 1 1 0 0,1-1 0 0 0,-1 1-1 0 0,0-1 1 0 0,0 1-1 0 0,0-1 1 0 0,0 1 0 0 0,0-1-1 0 0,-1 0 1 0 0,1 1-1 0 0,-1-1 1 0 0,1 1-1 0 0,-1-1 1 0 0,0 0 0 0 0,0 0-1 0 0,0 1 1 0 0,0-1-1 0 0,0 0 1 0 0,-1 0 0 0 0,1 0-1 0 0,-1 0 1 0 0,-2 3-1 0 0,-25 23 7441 0 0,9-12-7109 0 0,16-12-1538 0 0,-19 13 742 0 0,2 0 112 0 0,-32 30 0 0 0,47-41-205 0 0,0 1 1 0 0,0 1 0 0 0,1-1 0 0 0,0 1-1 0 0,0 0 1 0 0,1 0 0 0 0,0 0-1 0 0,-6 16 1 0 0,8-16-26 0 0,0 0 1 0 0,1 0-1 0 0,0 1 0 0 0,0-1 0 0 0,1 1 0 0 0,0-1 1 0 0,0 0-1 0 0,1 1 0 0 0,2 8 0 0 0,-2-12 3 0 0,0 0 1 0 0,0 0-1 0 0,1 0 0 0 0,0 0 0 0 0,0 0 1 0 0,0 0-1 0 0,0-1 0 0 0,1 1 0 0 0,0-1 1 0 0,0 1-1 0 0,0-1 0 0 0,0 0 0 0 0,1 0 1 0 0,0-1-1 0 0,7 7 0 0 0,-9-9 26 0 0,0 0 1 0 0,0 0-1 0 0,0 0 0 0 0,0 0 0 0 0,1 0 1 0 0,-1-1-1 0 0,0 1 0 0 0,0-1 0 0 0,1 1 1 0 0,-1-1-1 0 0,0 0 0 0 0,1 0 0 0 0,-1 0 1 0 0,0 0-1 0 0,1 0 0 0 0,-1 0 0 0 0,0-1 1 0 0,1 1-1 0 0,-1-1 0 0 0,0 0 0 0 0,0 0 1 0 0,1 0-1 0 0,-1 0 0 0 0,0 0 0 0 0,0 0 0 0 0,0 0 1 0 0,2-3-1 0 0,1 1 46 0 0,-1-1 1 0 0,1 0-1 0 0,-1 0 1 0 0,0-1-1 0 0,-1 1 1 0 0,1-1-1 0 0,-1 0 1 0 0,0 0-1 0 0,0 0 1 0 0,3-7-1 0 0,3-12 31 0 0,-1 0 0 0 0,-2-1-1 0 0,0 0 1 0 0,-1 0 0 0 0,1-38-1 0 0,-5 36-1442 0 0,-1 1-1 0 0,-7-49 1 0 0,7 45-2416 0 0,17 52 811 0 0,29 58 1751 0 0,-30-50 2323 0 0,1-1 0 0 0,35 45 0 0 0,-31-49 870 0 0,2 0 0 0 0,33 28 0 0 0,-55-52-1943 0 0,0-1 0 0 0,0 1 0 0 0,0 0 0 0 0,0-1 0 0 0,0 1 0 0 0,0 0 0 0 0,0-1 0 0 0,0 0 0 0 0,0 1 0 0 0,0-1 0 0 0,0 1 0 0 0,1-1 0 0 0,-1 0 0 0 0,0 0 0 0 0,0 0 0 0 0,1 0 0 0 0,-1 0 0 0 0,0 0 0 0 0,0 0 0 0 0,0 0 0 0 0,1 0 0 0 0,-1-1 0 0 0,0 1 0 0 0,0 0 0 0 0,0-1 0 0 0,0 1 0 0 0,0-1 0 0 0,1 1 0 0 0,-1-1 0 0 0,0 0 0 0 0,0 1 0 0 0,1-3 0 0 0,0 2 13 0 0,-1-1 1 0 0,1 0 0 0 0,-1 1-1 0 0,1-1 1 0 0,-1 0 0 0 0,0 0-1 0 0,0 0 1 0 0,0 0 0 0 0,0-1-1 0 0,0 1 1 0 0,0 0 0 0 0,-1 0-1 0 0,1-1 1 0 0,-1 1 0 0 0,1 0-1 0 0,-1-4 1 0 0,-1-13 88 0 0,-1 1 0 0 0,-1-1 0 0 0,-5-17 0 0 0,-5-31-762 0 0,11 48 10 0 0,-2-33-2453 0 0,3 47 2280 0 0,1 0 0 0 0,1 0-1 0 0,-1 0 1 0 0,1 0 0 0 0,0 0 0 0 0,0 0 0 0 0,2-6 0 0 0,10-10-3621 0 0,-10 17 3733 0 0,8-9-1907 0 0</inkml:trace>
  <inkml:trace contextRef="#ctx0" brushRef="#br0" timeOffset="23290.89">7430 6918 12208 0 0,'2'2'561'0'0,"2"2"-422"0"0,1 0 1 0 0,-1 1-1 0 0,0-1 0 0 0,-1 1 0 0 0,1 0 1 0 0,-1 0-1 0 0,0 1 0 0 0,0-1 1 0 0,3 9-1 0 0,17 61 3850 0 0,-12-39-1413 0 0,-7-21-1852 0 0,0 1-1 0 0,-1-1 1 0 0,-1 1-1 0 0,0-1 1 0 0,-1 1 0 0 0,-1 0-1 0 0,-1 0 1 0 0,-4 30-1 0 0,5-68 2285 0 0,4-20-2696 0 0,5-1-325 0 0,1 0-1 0 0,3 1 1 0 0,1 0 0 0 0,2 2-1 0 0,28-51 1 0 0,-39 82-263 0 0,1 0 0 0 0,0 1 0 0 0,1-1 0 0 0,13-12 0 0 0,-16 17-268 0 0,1 0 0 0 0,-1 1-1 0 0,1-1 1 0 0,0 1-1 0 0,0 0 1 0 0,1 0-1 0 0,-1 1 1 0 0,0 0 0 0 0,11-3-1 0 0,2 1-8174 0 0</inkml:trace>
  <inkml:trace contextRef="#ctx0" brushRef="#br0" timeOffset="23727.75">8117 6703 16152 0 0,'-21'-14'1229'0'0,"17"10"-816"0"0,-1 0-1 0 0,0 1 1 0 0,0 0 0 0 0,0 0 0 0 0,0 0 0 0 0,0 1 0 0 0,0 0 0 0 0,-1 0 0 0 0,1 0 0 0 0,-1 0 0 0 0,0 1 0 0 0,1 0 0 0 0,-9 0 0 0 0,6 1-196 0 0,1 0 1 0 0,-1 1 0 0 0,1 0-1 0 0,-1 0 1 0 0,1 1-1 0 0,0 0 1 0 0,0 0-1 0 0,0 1 1 0 0,0 0-1 0 0,0 0 1 0 0,-9 7-1 0 0,8-5-95 0 0,0 1 0 0 0,1 1-1 0 0,0-1 1 0 0,0 1-1 0 0,0 1 1 0 0,1-1-1 0 0,-11 17 1 0 0,8-7-65 0 0,0 0 1 0 0,2 1 0 0 0,-1 0-1 0 0,2 0 1 0 0,1 1-1 0 0,0 0 1 0 0,1 0 0 0 0,-2 27-1 0 0,4-15 27 0 0,1 0 0 0 0,1 1 0 0 0,7 50 0 0 0,-6-75-81 0 0,1-1 1 0 0,-1 1-1 0 0,2-1 0 0 0,-1 0 0 0 0,1 0 0 0 0,-1 0 0 0 0,2 0 1 0 0,5 9-1 0 0,-7-12 1 0 0,0-1 0 0 0,0 1 1 0 0,1-1-1 0 0,-1 1 0 0 0,1-1 0 0 0,-1 0 1 0 0,1 0-1 0 0,0 0 0 0 0,0 0 0 0 0,0 0 1 0 0,0-1-1 0 0,0 1 0 0 0,0-1 0 0 0,0 0 1 0 0,0 0-1 0 0,1 0 0 0 0,-1 0 0 0 0,4 0 0 0 0,-1-1 11 0 0,0-1 0 0 0,1 1 0 0 0,-1-1 0 0 0,0-1 0 0 0,-1 1 0 0 0,1-1-1 0 0,0 0 1 0 0,0 0 0 0 0,-1 0 0 0 0,1-1 0 0 0,-1 0 0 0 0,0 0 0 0 0,1-1-1 0 0,-2 1 1 0 0,1-1 0 0 0,0 0 0 0 0,-1-1 0 0 0,6-5 0 0 0,2-4-638 0 0,-1-1 1 0 0,0 0-1 0 0,-1-1 0 0 0,15-30 1 0 0,-8 6-3318 0 0,-2-1 1 0 0,10-44 0 0 0,-21 55 3019 0 0,-1 23 1016 0 0,-3 6 741 0 0,0 1 347 0 0,0 0 80 0 0,0 0-11 0 0,1 6-371 0 0,-1 0 0 0 0,1 0 0 0 0,1 0 0 0 0,-1 0 0 0 0,1 0 0 0 0,0 0 0 0 0,0-1 1 0 0,6 11-1 0 0,-7-16-807 0 0,-1 1 0 0 0,1-1 0 0 0,0 0 0 0 0,0 1 0 0 0,-1-1 0 0 0,1 0 0 0 0,0 0 0 0 0,0 1 0 0 0,-1-1 0 0 0,1 0 0 0 0,0 0 0 0 0,0 0 0 0 0,0 0 0 0 0,-1 0 0 0 0,1 0 0 0 0,0 0 0 0 0,0 0 0 0 0,0-1 0 0 0,-1 1 0 0 0,1 0 1 0 0,0 0-1 0 0,0-1 0 0 0,-1 1 0 0 0,1 0 0 0 0,0-1 0 0 0,-1 1 0 0 0,1 0 0 0 0,0-1 0 0 0,-1 1 0 0 0,1-1 0 0 0,-1 0 0 0 0,1 1 0 0 0,0-1 0 0 0,0-1 0 0 0,2 0 43 0 0,0-1 1 0 0,-1-1-1 0 0,1 1 0 0 0,-1 0 0 0 0,3-6 0 0 0,-2 3 16 0 0,0-1-1 0 0,0 1 0 0 0,-1-1 1 0 0,0 0-1 0 0,0 0 0 0 0,-1 0 1 0 0,0-1-1 0 0,0 1 0 0 0,-1 0 1 0 0,1 0-1 0 0,-3-12 0 0 0,2 19-140 0 0,0-1 0 0 0,0 0-1 0 0,0 1 1 0 0,0-1-1 0 0,0 1 1 0 0,0-1-1 0 0,0 1 1 0 0,0-1-1 0 0,-1 1 1 0 0,1-1 0 0 0,0 1-1 0 0,0-1 1 0 0,-1 1-1 0 0,1-1 1 0 0,0 1-1 0 0,-1-1 1 0 0,1 1 0 0 0,-1-1-1 0 0,1 1 1 0 0,0-1-1 0 0,-1 1 1 0 0,1 0-1 0 0,-1-1 1 0 0,1 1 0 0 0,-1 0-1 0 0,1 0 1 0 0,-1-1-1 0 0,1 1 1 0 0,-1 0-1 0 0,1 0 1 0 0,-2 0-1 0 0,1 0-31 0 0,0 0 0 0 0,-1 0 0 0 0,1 1 0 0 0,0-1 0 0 0,0 1 0 0 0,-1-1-1 0 0,1 1 1 0 0,0 0 0 0 0,0-1 0 0 0,0 1 0 0 0,0 0 0 0 0,0 0 0 0 0,-1 1-1 0 0,-4 4-332 0 0,0 0-1 0 0,1 1 0 0 0,-6 9 0 0 0,-5 11-166 0 0,2 1 0 0 0,1 1 0 0 0,1 0-1 0 0,1 0 1 0 0,2 1 0 0 0,-7 38 0 0 0,14-55 468 0 0,0 0 0 0 0,1 0 0 0 0,1 0 1 0 0,0 0-1 0 0,2 18 0 0 0,-1-23 53 0 0,0 0-1 0 0,1 0 0 0 0,0-1 1 0 0,0 1-1 0 0,1-1 1 0 0,0 1-1 0 0,1-1 0 0 0,-1 0 1 0 0,9 12-1 0 0,-9-15 45 0 0,0-1-1 0 0,-1 0 1 0 0,1 0-1 0 0,0 0 1 0 0,1 0-1 0 0,-1-1 1 0 0,0 1-1 0 0,1-1 1 0 0,-1 0 0 0 0,1 0-1 0 0,0 0 1 0 0,0-1-1 0 0,0 1 1 0 0,0-1-1 0 0,0 0 1 0 0,0 0-1 0 0,0 0 1 0 0,0 0-1 0 0,0-1 1 0 0,0 0 0 0 0,1 0-1 0 0,-1 0 1 0 0,0 0-1 0 0,0-1 1 0 0,0 1-1 0 0,0-1 1 0 0,5-2-1 0 0,0 1-205 0 0,0-2-1 0 0,0 1 1 0 0,0-1-1 0 0,12-8 0 0 0,-8 4-1758 0 0,-1-1 0 0 0,12-11 0 0 0,13-15-5346 0 0</inkml:trace>
  <inkml:trace contextRef="#ctx0" brushRef="#br0" timeOffset="24669.67">5403 8166 11976 0 0,'-3'-6'1082'0'0,"-1"-6"-460"0"0,-1 1 0 0 0,-1 0 0 0 0,0 1 0 0 0,0-1 0 0 0,-8-9 0 0 0,10 16-138 0 0,1 1 0 0 0,-1-1-1 0 0,0 0 1 0 0,0 1 0 0 0,0 0-1 0 0,-1 0 1 0 0,1 0 0 0 0,-1 1 0 0 0,0-1-1 0 0,1 1 1 0 0,-1 0 0 0 0,0 1-1 0 0,0-1 1 0 0,-7-1 0 0 0,6 3-350 0 0,-1-1 0 0 0,1 1 0 0 0,0-1 0 0 0,0 2 0 0 0,0-1 0 0 0,0 1 0 0 0,0 0 0 0 0,0 0 0 0 0,0 0 0 0 0,0 1 0 0 0,0 0 0 0 0,-5 3 0 0 0,-4 2-66 0 0,0 2 1 0 0,1-1 0 0 0,-15 14 0 0 0,21-16-50 0 0,0 1-1 0 0,1 0 1 0 0,0 0 0 0 0,1 1-1 0 0,0 0 1 0 0,0 0-1 0 0,-9 18 1 0 0,12-20-21 0 0,0-1 1 0 0,0 1-1 0 0,1 0 0 0 0,0 0 1 0 0,0 0-1 0 0,1 0 0 0 0,-1 0 1 0 0,1 1-1 0 0,1-1 0 0 0,-1 0 1 0 0,1 1-1 0 0,0-1 0 0 0,2 11 1 0 0,-1-14-5 0 0,0-1 1 0 0,0 1-1 0 0,1-1 1 0 0,-1 0-1 0 0,1 1 1 0 0,-1-1-1 0 0,1 0 1 0 0,0 0-1 0 0,0 0 1 0 0,0 0-1 0 0,0 0 1 0 0,0 0-1 0 0,0-1 1 0 0,0 1-1 0 0,1-1 1 0 0,-1 0-1 0 0,1 1 1 0 0,-1-1-1 0 0,6 1 1 0 0,5 3-72 0 0,0-1-1 0 0,21 3 1 0 0,105 11-149 0 0,-71-10 228 0 0,-56-6-2 0 0,-1 0 0 0 0,1 0 0 0 0,-1 1 0 0 0,0 1-1 0 0,0 0 1 0 0,17 9 0 0 0,-22-10 1 0 0,0 1 0 0 0,-1 0 0 0 0,1 0 1 0 0,-1 0-1 0 0,1 1 0 0 0,-1-1 0 0 0,-1 1 0 0 0,1 0 0 0 0,-1 1 0 0 0,0-1 0 0 0,0 1 0 0 0,4 7 1 0 0,-6-9 30 0 0,-1 0 0 0 0,1 1 1 0 0,-1-1-1 0 0,1 0 0 0 0,-1 1 1 0 0,0-1-1 0 0,-1 0 1 0 0,1 1-1 0 0,-1-1 0 0 0,0 6 1 0 0,0-7-14 0 0,-1-1-1 0 0,1 1 1 0 0,-1 0 0 0 0,0-1 0 0 0,1 1 0 0 0,-1-1 0 0 0,0 1 0 0 0,-1-1 0 0 0,1 1-1 0 0,0-1 1 0 0,-1 0 0 0 0,1 0 0 0 0,-1 1 0 0 0,0-1 0 0 0,0 0 0 0 0,0-1-1 0 0,0 1 1 0 0,-2 2 0 0 0,-3 0 5 0 0,1 0-1 0 0,-1-1 1 0 0,0 1-1 0 0,0-1 0 0 0,0-1 1 0 0,0 0-1 0 0,0 0 1 0 0,0 0-1 0 0,-1-1 1 0 0,-11 1-1 0 0,5-1 13 0 0,1-1 0 0 0,0 0-1 0 0,-1-2 1 0 0,1 1 0 0 0,-15-5-1 0 0,21 5-70 0 0,0-1-221 0 0,0 0-1 0 0,0 0 1 0 0,-8-4 0 0 0,14 5 193 0 0,-1 1-1 0 0,1-1 1 0 0,0 0-1 0 0,-1 0 1 0 0,1 0 0 0 0,-1 0-1 0 0,1 0 1 0 0,0-1-1 0 0,0 1 1 0 0,0 0-1 0 0,0-1 1 0 0,0 1 0 0 0,0 0-1 0 0,0-1 1 0 0,0 1-1 0 0,0-1 1 0 0,1 1-1 0 0,-1-3 1 0 0,-1-1-310 0 0,1 0 1 0 0,0 1-1 0 0,1-1 0 0 0,-1 0 1 0 0,1 1-1 0 0,0-1 1 0 0,0 0-1 0 0,1 1 0 0 0,-1-1 1 0 0,1 0-1 0 0,0 1 0 0 0,1-1 1 0 0,-1 1-1 0 0,1-1 1 0 0,-1 1-1 0 0,1 0 0 0 0,1 0 1 0 0,-1 0-1 0 0,0 0 0 0 0,6-6 1 0 0,33-38-916 0 0,2 2 0 0 0,2 2 0 0 0,75-56 0 0 0,5-4 904 0 0,-76 55 4677 0 0,-44 45 403 0 0,-2 6-2006 0 0,-7 17-1420 0 0,-10 23-1819 0 0,-2-1 1471 0 0,-21 84 0 0 0,31-97-782 0 0,1 1 1 0 0,2-1-1 0 0,1 1 0 0 0,2 29 0 0 0,1-45-57 0 0,0 1 1 0 0,1-1-1 0 0,1 0 1 0 0,0 0-1 0 0,1 0 1 0 0,0 0 0 0 0,1-1-1 0 0,0 0 1 0 0,1 0-1 0 0,1 0 1 0 0,0-1-1 0 0,0 0 1 0 0,14 16-1 0 0,-18-24-35 0 0,0-1-1 0 0,0 1 1 0 0,0-1 0 0 0,0 1-1 0 0,1-1 1 0 0,-1 0 0 0 0,1 0-1 0 0,-1-1 1 0 0,1 1 0 0 0,0-1-1 0 0,0 0 1 0 0,-1 0 0 0 0,1 0-1 0 0,0 0 1 0 0,0 0 0 0 0,0-1-1 0 0,0 0 1 0 0,0 0 0 0 0,0 0-1 0 0,0-1 1 0 0,0 1 0 0 0,0-1-1 0 0,0 0 1 0 0,0 0 0 0 0,0 0-1 0 0,-1 0 1 0 0,1-1 0 0 0,0 1-1 0 0,5-5 1 0 0,-1 2 46 0 0,-1-1 1 0 0,0-1-1 0 0,0 1 1 0 0,0-1-1 0 0,-1 0 0 0 0,0 0 1 0 0,0-1-1 0 0,-1 0 1 0 0,1 0-1 0 0,-1 0 1 0 0,-1-1-1 0 0,6-12 0 0 0,-4 5-33 0 0,-1-1 0 0 0,-1 0 0 0 0,-1 0-1 0 0,0-1 1 0 0,-1 1 0 0 0,-1-1-1 0 0,0 1 1 0 0,-2-1 0 0 0,0 1 0 0 0,0-1-1 0 0,-2 1 1 0 0,0 0 0 0 0,0-1-1 0 0,-13-30 1 0 0,7 25-588 0 0,-1 0-1 0 0,-1 1 1 0 0,-1 0-1 0 0,-28-37 1 0 0,37 55 95 0 0,-13-19-1386 0 0,11 10-2260 0 0,6 10 986 0 0,4-1-4042 0 0</inkml:trace>
  <inkml:trace contextRef="#ctx0" brushRef="#br0" timeOffset="25067.82">6187 8139 2760 0 0,'1'0'207'0'0,"3"-1"-84"0"0,0 1 0 0 0,-1 0 1 0 0,1-1-1 0 0,-1 0 1 0 0,7-2-1 0 0,-9 3 260 0 0,1-1-1 0 0,-1 1 0 0 0,1-1 1 0 0,-1 1-1 0 0,0-1 0 0 0,0 0 1 0 0,1 0-1 0 0,-1 0 0 0 0,0 0 1 0 0,0 0-1 0 0,0 0 0 0 0,0 0 1 0 0,0 0-1 0 0,0 0 0 0 0,0 0 1 0 0,-1 0-1 0 0,1-1 0 0 0,0 0 1 0 0,1-3 315 0 0,-1 0 1 0 0,0 1-1 0 0,0-1 1 0 0,0 0-1 0 0,-1 0 1 0 0,0 1-1 0 0,0-1 1 0 0,0 0-1 0 0,0 0 1 0 0,-1 0-1 0 0,0 0 1 0 0,-1-5-1 0 0,0 4-229 0 0,0 1 1 0 0,-1-1-1 0 0,1 1 1 0 0,-1-1-1 0 0,0 1 0 0 0,-1 0 1 0 0,1 0-1 0 0,-1 1 1 0 0,-4-5-1 0 0,2 3-270 0 0,-1 0 1 0 0,1 0-1 0 0,-1 1 1 0 0,0 0-1 0 0,-1 1 1 0 0,1 0-1 0 0,-1 0 1 0 0,0 0-1 0 0,0 1 1 0 0,0 0-1 0 0,0 1 0 0 0,0 0 1 0 0,-1 0-1 0 0,-9 0 1 0 0,15 1-183 0 0,-1 1 0 0 0,0 0 0 0 0,0 0 0 0 0,0 1-1 0 0,1-1 1 0 0,-1 1 0 0 0,0 0 0 0 0,0 0 0 0 0,-3 2 0 0 0,5-2-16 0 0,0 0 0 0 0,0 0 0 0 0,0 0 0 0 0,0 0 0 0 0,0 0 0 0 0,1 1 0 0 0,-1-1 0 0 0,1 1 0 0 0,-1-1 0 0 0,1 1 0 0 0,-1 0 0 0 0,1-1 0 0 0,0 1 0 0 0,0 0 0 0 0,0 0 0 0 0,0 0 0 0 0,-1 4-1 0 0,-2 6-38 0 0,2 0 0 0 0,0 1 0 0 0,0-1-1 0 0,1 1 1 0 0,0-1 0 0 0,3 21-1 0 0,13 77-163 0 0,-11-86 168 0 0,49 212-107 0 0,-38-172 141 0 0,4 12 0 0 0,-5-23 0 0 0,-21-61-88 0 0,-4-11-48 0 0,-36-64-400 0 0,38 67 349 0 0,-20-26 0 0 0,-3-7-136 0 0,24 36 221 0 0,6 10 53 0 0,0 0-1 0 0,0 0 1 0 0,0-1-1 0 0,0 1 1 0 0,1-1 0 0 0,0 1-1 0 0,-2-6 1 0 0,3 8 29 0 0,0-1 1 0 0,0 1 0 0 0,0 0-1 0 0,0-1 1 0 0,1 1-1 0 0,-1-1 1 0 0,0 1-1 0 0,1 0 1 0 0,-1-1 0 0 0,1 1-1 0 0,-1 0 1 0 0,1 0-1 0 0,0-1 1 0 0,-1 1-1 0 0,1 0 1 0 0,0 0 0 0 0,0 0-1 0 0,0 0 1 0 0,0 0-1 0 0,0 0 1 0 0,0 0 0 0 0,0 0-1 0 0,0 0 1 0 0,2-1-1 0 0,7-4-43 0 0,0 1 1 0 0,0 0-1 0 0,0 1 0 0 0,1 0 0 0 0,-1 0 1 0 0,1 1-1 0 0,0 0 0 0 0,12-1 0 0 0,8-2 68 0 0,-10 1-76 0 0,0-1-1 0 0,0-1 0 0 0,-1-1 0 0 0,31-17 0 0 0,-42 20-275 0 0,-1 0 0 0 0,1-1-1 0 0,-1 0 1 0 0,0-1-1 0 0,0 1 1 0 0,-1-2 0 0 0,0 1-1 0 0,0-1 1 0 0,0 0-1 0 0,-1 0 1 0 0,8-17-1 0 0,-7 7-1380 0 0</inkml:trace>
  <inkml:trace contextRef="#ctx0" brushRef="#br0" timeOffset="25457.85">6377 7909 7832 0 0,'-7'-9'832'0'0,"6"8"-375"0"0,-1-1 0 0 0,1 0 0 0 0,0 1 0 0 0,-1-1 0 0 0,1 1 0 0 0,-1-1 0 0 0,0 1 0 0 0,1 0 0 0 0,-1 0 0 0 0,0 0 0 0 0,-3-2 0 0 0,4 3-250 0 0,0 0 0 0 0,0 0 1 0 0,0 0-1 0 0,0 0 0 0 0,0 0 0 0 0,0 0 1 0 0,0 0-1 0 0,0 1 0 0 0,0-1 0 0 0,0 0 1 0 0,0 1-1 0 0,0-1 0 0 0,0 0 0 0 0,0 1 1 0 0,0-1-1 0 0,0 1 0 0 0,0 0 0 0 0,0-1 0 0 0,0 1 1 0 0,0 0-1 0 0,1-1 0 0 0,-1 1 0 0 0,0 0 1 0 0,0 0-1 0 0,1 0 0 0 0,-1 1 0 0 0,-4 4-127 0 0,1 1 0 0 0,0-1 0 0 0,1 1 0 0 0,-1 0 0 0 0,1 1 0 0 0,1-1 0 0 0,-1 1 0 0 0,1-1 0 0 0,1 1 0 0 0,-1-1 0 0 0,1 1 0 0 0,0 9 0 0 0,1 14 259 0 0,5 52 1 0 0,-5-79-339 0 0,2 21-2 0 0,2 19 18 0 0,1 0 0 0 0,15 54 0 0 0,-14-76 198 0 0,1 0-1 0 0,1-1 1 0 0,1 0 0 0 0,0 0 0 0 0,2-1 0 0 0,1 0-1 0 0,25 33 1 0 0,-34-49-165 0 0,0-1 0 0 0,1 1-1 0 0,-1-1 1 0 0,1 1 0 0 0,0-1 0 0 0,0-1-1 0 0,0 1 1 0 0,1 0 0 0 0,-1-1 0 0 0,1 0-1 0 0,-1 0 1 0 0,1 0 0 0 0,0-1 0 0 0,6 2-1 0 0,-7-3-26 0 0,1 1 0 0 0,-1-1 0 0 0,0-1 0 0 0,0 1 0 0 0,0 0 0 0 0,0-1 0 0 0,1 0 0 0 0,-1 0 0 0 0,0 0 0 0 0,0-1 0 0 0,0 1 0 0 0,-1-1 0 0 0,1 0 0 0 0,0 0 0 0 0,-1 0 0 0 0,1 0 0 0 0,3-4 0 0 0,-1 1-42 0 0,-1 0-1 0 0,1-1 0 0 0,-1 0 0 0 0,0 0 0 0 0,0 0 1 0 0,-1-1-1 0 0,5-9 0 0 0,7-17-1888 0 0,-4-1-4188 0 0,-8 16-901 0 0</inkml:trace>
  <inkml:trace contextRef="#ctx0" brushRef="#br0" timeOffset="25815.66">6241 8189 12896 0 0,'-3'2'364'0'0,"2"-2"-285"0"0,0 1-1 0 0,0-1 0 0 0,1 1 1 0 0,-1 0-1 0 0,0-1 1 0 0,1 1-1 0 0,-1 0 1 0 0,0-1-1 0 0,1 1 1 0 0,-1 0-1 0 0,1 0 1 0 0,-1 0-1 0 0,1 0 0 0 0,-1 0 1 0 0,0 1 774 0 0,6 1 1450 0 0,-4-2-2193 0 0,1 1 69 0 0,0 0 0 0 0,1 0-1 0 0,-1-1 1 0 0,1 1 0 0 0,-1 0-1 0 0,1-1 1 0 0,-1 0 0 0 0,1 0-1 0 0,0 1 1 0 0,0-1 0 0 0,-1-1-1 0 0,1 1 1 0 0,0 0 0 0 0,4 0-1 0 0,2-1 14 0 0,9 2 192 0 0,-1-2 0 0 0,1 0 0 0 0,28-4 0 0 0,-21-1-258 0 0,0-2-1 0 0,43-16 1 0 0,-19 2-6114 0 0,-16 6-1104 0 0</inkml:trace>
  <inkml:trace contextRef="#ctx0" brushRef="#br0" timeOffset="26257.58">6878 8134 920 0 0,'-5'-6'71'0'0,"0"0"1"0"0,0 0-1 0 0,-10-7 1 0 0,0-1 2201 0 0,-3-4 2040 0 0,-1 0-206 0 0,-18-23 0 0 0,33 36-3750 0 0,-5-8 957 0 0,-2 0 1 0 0,1 1-1 0 0,-2 1 1 0 0,-21-19-1 0 0,32 30-1233 0 0,1 0-1 0 0,0 0 1 0 0,-1-1-1 0 0,1 1 1 0 0,0 0-1 0 0,-1 0 1 0 0,1 0-1 0 0,-1-1 1 0 0,1 1-1 0 0,0 0 1 0 0,-1 0-1 0 0,1 0 1 0 0,-1 0-1 0 0,1 0 1 0 0,-1 0-1 0 0,1 0 1 0 0,0 0-1 0 0,-1 0 1 0 0,1 0-1 0 0,-1 0 1 0 0,1 0-1 0 0,-1 0 1 0 0,1 0-1 0 0,0 0 1 0 0,-1 0-1 0 0,1 1 1 0 0,-1-1-1 0 0,1 0 1 0 0,-1 0-1 0 0,0 1-32 0 0,1 0 0 0 0,-1 0 0 0 0,0 0 0 0 0,1 0 0 0 0,-1 0-1 0 0,0-1 1 0 0,1 1 0 0 0,-1 0 0 0 0,1 0 0 0 0,-1 1-1 0 0,1 0 1 0 0,-1 3-61 0 0,0-1 1 0 0,0 0-1 0 0,0 1 0 0 0,1-1 0 0 0,0 8 0 0 0,4 10 25 0 0,0 0 0 0 0,1 0 1 0 0,2-1-1 0 0,17 41 0 0 0,-14-38-9 0 0,30 63-183 0 0,-10-26 148 0 0,48 100 2317 0 0,-75-154-2159 0 0,2 0 0 0 0,-1-1 0 0 0,1 0 0 0 0,0 0-1 0 0,0 0 1 0 0,1-1 0 0 0,-1 1 0 0 0,10 5-1 0 0,-14-10-106 0 0,0-1-1 0 0,0 1 0 0 0,0 0 1 0 0,0-1-1 0 0,0 1 0 0 0,0-1 0 0 0,0 1 1 0 0,0-1-1 0 0,0 0 0 0 0,0 0 0 0 0,0 1 1 0 0,0-1-1 0 0,0 0 0 0 0,0 0 1 0 0,0 0-1 0 0,0 0 0 0 0,0 0 0 0 0,1 0 1 0 0,-1 0-1 0 0,1-1 0 0 0,0 0 6 0 0,0 0 0 0 0,0 1 0 0 0,0-1 0 0 0,-1 0 0 0 0,1-1-1 0 0,-1 1 1 0 0,1 0 0 0 0,-1 0 0 0 0,1-1 0 0 0,1-2 0 0 0,2-2 34 0 0,0-1 1 0 0,-1 0-1 0 0,0 0 1 0 0,4-12-1 0 0,38-108 214 0 0,-45 121-290 0 0,1-1 0 0 0,1 1 0 0 0,-1-1-1 0 0,1 1 1 0 0,0 0 0 0 0,0 0 0 0 0,1 0 0 0 0,-1 1-1 0 0,1-1 1 0 0,5-4 0 0 0,-8 9 8 0 0,-1 1 1 0 0,1-1-1 0 0,-1 1 1 0 0,1-1-1 0 0,0 1 0 0 0,-1 0 1 0 0,1-1-1 0 0,0 1 1 0 0,-1 0-1 0 0,1 0 0 0 0,0 0 1 0 0,-1-1-1 0 0,1 1 1 0 0,0 0-1 0 0,-1 0 0 0 0,1 0 1 0 0,0 0-1 0 0,0 0 1 0 0,-1 0-1 0 0,1 0 0 0 0,0 1 1 0 0,0-1-1 0 0,1 1-17 0 0,0-1 0 0 0,0 1 0 0 0,0 0 0 0 0,-1 0 0 0 0,1 0 0 0 0,0 0 0 0 0,-1 1 0 0 0,3 0 0 0 0,-1 2-35 0 0,0-1 0 0 0,0 0-1 0 0,0 1 1 0 0,0-1 0 0 0,-1 1-1 0 0,4 6 1 0 0,-3 0-18 0 0,-3-8 68 0 0,1 0-1 0 0,0 0 0 0 0,0 0 0 0 0,0 0 0 0 0,0 0 0 0 0,0-1 0 0 0,0 1 0 0 0,0 0 0 0 0,0 0 0 0 0,1-1 0 0 0,-1 1 1 0 0,1-1-1 0 0,-1 1 0 0 0,4 1 0 0 0,-5-2 13 0 0,0-1-1 0 0,1 0 1 0 0,-1 1 0 0 0,1-1 0 0 0,-1 0-1 0 0,0 0 1 0 0,1 1 0 0 0,-1-1 0 0 0,1 0-1 0 0,-1 0 1 0 0,1 0 0 0 0,-1 0 0 0 0,1 1 0 0 0,-1-1-1 0 0,1 0 1 0 0,-1 0 0 0 0,1 0 0 0 0,-1 0-1 0 0,1 0 1 0 0,-1 0 0 0 0,1 0 0 0 0,-1 0-1 0 0,1-1 1 0 0,-1 1 0 0 0,1 0 0 0 0,-1 0-1 0 0,1 0 1 0 0,-1 0 0 0 0,1-1 0 0 0,-1 1 0 0 0,1 0-1 0 0,-1 0 1 0 0,0-1 0 0 0,1 1 0 0 0,-1 0-1 0 0,0-1 1 0 0,1 1 0 0 0,-1-1 0 0 0,0 1-1 0 0,1 0 1 0 0,-1-1 0 0 0,0 1 0 0 0,0-1-1 0 0,1 1 1 0 0,-1-1 0 0 0,0 1 0 0 0,0-1 0 0 0,1 0-1 0 0,8-29 38 0 0,-8 24-13 0 0,6-23 74 0 0,-1-2 0 0 0,-2 1 0 0 0,-1 0 0 0 0,-2-41-1 0 0,-3 15 9 0 0,-1 0-1419 0 0,5 19-6345 0 0,1 19-1217 0 0</inkml:trace>
  <inkml:trace contextRef="#ctx0" brushRef="#br0" timeOffset="26872.74">7647 8060 6912 0 0,'0'0'528'0'0,"-7"3"102"0"0,2-2 1055 0 0,0-2-1 0 0,0 1 0 0 0,0 0 1 0 0,0-1-1 0 0,0 0 0 0 0,-9-3 1 0 0,5 2-833 0 0,-13-2-181 0 0,-1 2 1 0 0,0 0-1 0 0,1 2 0 0 0,-1 0 1 0 0,0 1-1 0 0,-29 6 1 0 0,46-5-660 0 0,0-1 0 0 0,0 1 0 0 0,1 0 0 0 0,-1 0 1 0 0,0 0-1 0 0,1 1 0 0 0,-1 0 0 0 0,1 0 1 0 0,0 0-1 0 0,0 1 0 0 0,0 0 0 0 0,0 0 0 0 0,1 0 1 0 0,0 0-1 0 0,0 1 0 0 0,0-1 0 0 0,0 1 0 0 0,1 0 1 0 0,-4 7-1 0 0,3-5 19 0 0,1 1-1 0 0,0-1 1 0 0,0 0-1 0 0,1 1 1 0 0,0-1 0 0 0,0 1-1 0 0,1 0 1 0 0,0 0 0 0 0,1 0-1 0 0,-1 0 1 0 0,1-1 0 0 0,1 1-1 0 0,0 0 1 0 0,2 12 0 0 0,-1-12-80 0 0,1 1 0 0 0,0-1 0 0 0,1 1 0 0 0,5 9 1 0 0,-8-14 153 0 0,1-1 0 0 0,0-1 0 0 0,0 1 0 0 0,0 0 0 0 0,0 0 0 0 0,0-1 1 0 0,1 1-1 0 0,-1-1 0 0 0,1 0 0 0 0,-1 0 0 0 0,1 0 0 0 0,0 0 1 0 0,0 0-1 0 0,4 2 0 0 0,-5-4-98 0 0,0 0 1 0 0,0 1-1 0 0,1-1 1 0 0,-1 0-1 0 0,0 0 1 0 0,0 0-1 0 0,0 0 1 0 0,0 0-1 0 0,1 0 1 0 0,-1-1-1 0 0,0 1 1 0 0,0-1-1 0 0,0 0 1 0 0,0 1-1 0 0,0-1 1 0 0,0 0-1 0 0,0 0 1 0 0,0 0-1 0 0,0-1 1 0 0,-1 1-1 0 0,1 0 1 0 0,0-1-1 0 0,2-2 1 0 0,2-3-12 0 0,1-1 0 0 0,-1 1 0 0 0,9-17 0 0 0,-15 24 5 0 0,57-99-823 0 0,-57 98 773 0 0,1 0 1 0 0,0 0-1 0 0,0-1 1 0 0,0 1-1 0 0,0 0 1 0 0,0 0-1 0 0,0 0 1 0 0,0 0-1 0 0,1 0 1 0 0,-1 0-1 0 0,0 0 1 0 0,1 0-1 0 0,-1 1 1 0 0,0-1 0 0 0,1 1-1 0 0,-1-1 1 0 0,1 1-1 0 0,-1-1 1 0 0,1 1-1 0 0,-1 0 1 0 0,1-1-1 0 0,-1 1 1 0 0,1 0-1 0 0,-1 0 1 0 0,1 0-1 0 0,-1 0 1 0 0,1 0-1 0 0,-1 1 1 0 0,1-1 0 0 0,-1 0-1 0 0,1 1 1 0 0,-1-1-1 0 0,1 1 1 0 0,-1 0-1 0 0,0-1 1 0 0,1 1-1 0 0,1 2 1 0 0,3 0-8 0 0,-1 1 0 0 0,0 0 0 0 0,0 0-1 0 0,0 1 1 0 0,-1-1 0 0 0,0 1 0 0 0,7 9 0 0 0,10 16 0 0 0,9 12 196 0 0,-28-37-88 0 0,1-1 1 0 0,-1 1-1 0 0,1-1 0 0 0,1 0 0 0 0,-1 0 1 0 0,0 0-1 0 0,1 0 0 0 0,6 4 1 0 0,-9-8-46 0 0,-1 1 0 0 0,1-1 0 0 0,0 0 0 0 0,0 0 1 0 0,0 1-1 0 0,-1-1 0 0 0,1 0 0 0 0,0 0 0 0 0,0 0 1 0 0,0 0-1 0 0,0 0 0 0 0,-1 0 0 0 0,1 0 1 0 0,0 0-1 0 0,0-1 0 0 0,0 1 0 0 0,-1 0 0 0 0,1 0 1 0 0,0-1-1 0 0,0 1 0 0 0,0 0 0 0 0,-1-1 0 0 0,1 1 1 0 0,0-1-1 0 0,-1 1 0 0 0,1-1 0 0 0,0 1 1 0 0,-1-1-1 0 0,1 1 0 0 0,-1-1 0 0 0,1 0 0 0 0,-1 1 1 0 0,1-1-1 0 0,-1 0 0 0 0,1 1 0 0 0,-1-1 0 0 0,1-1 1 0 0,2-4 46 0 0,0 0 1 0 0,0 0 0 0 0,3-9 0 0 0,-5 13-54 0 0,1-5-1 0 0,2-2 0 0 0,-1 0 0 0 0,0 0 0 0 0,0-1 0 0 0,-1 1 0 0 0,1-14 0 0 0,-3 23 0 0 0,0 0 0 0 0,0-1 0 0 0,-1 1 0 0 0,1 0 0 0 0,0-1 0 0 0,0 1 0 0 0,0 0 0 0 0,0 0 0 0 0,0-1 0 0 0,0 1 0 0 0,0 0 0 0 0,0-1 0 0 0,0 1 0 0 0,0 0 0 0 0,0-1 0 0 0,1 1 0 0 0,-1 0 0 0 0,0 0 0 0 0,0-1 0 0 0,0 1 0 0 0,0 0 0 0 0,0 0 0 0 0,1-1 0 0 0,-1 1 0 0 0,0 0 0 0 0,0 0 0 0 0,0-1 0 0 0,1 1 0 0 0,-1 0 0 0 0,0 0 0 0 0,0 0 0 0 0,0 0 0 0 0,1-1 0 0 0,-1 1 0 0 0,0 0 0 0 0,1 0 0 0 0,-1 0 0 0 0,0 0 0 0 0,0 0 0 0 0,1 0 0 0 0,-1 0 0 0 0,0 0 0 0 0,1 0 0 0 0,-1 0 0 0 0,0 0 0 0 0,0 0 0 0 0,1 0 0 0 0,-1 0 0 0 0,0 0 0 0 0,1 0 0 0 0,-1 0 0 0 0,0 0 0 0 0,0 0 0 0 0,1 0 0 0 0,-1 0 0 0 0,0 0 0 0 0,1 0 0 0 0,-1 1 0 0 0,10 6 0 0 0,-6-2 0 0 0,-1-1 0 0 0,0 1 0 0 0,0 0 0 0 0,0 0 0 0 0,-1 0 0 0 0,0 1 0 0 0,0-1 0 0 0,0 0 0 0 0,1 7 0 0 0,0-3 0 0 0,-3-5 251 0 0,1-1-1 0 0,0 0 1 0 0,-1 0-1 0 0,0 0 1 0 0,0 0-1 0 0,0 1 1 0 0,0 3-1 0 0,0-7-226 0 0,0 0 0 0 0,0 0 0 0 0,0 0 0 0 0,0 0 0 0 0,0 0 0 0 0,0 0 0 0 0,0 0 0 0 0,0 0 0 0 0,0 1 0 0 0,0-1 0 0 0,0 0 0 0 0,0 0 0 0 0,0 0 0 0 0,0 0 0 0 0,0 0 0 0 0,0 0-1 0 0,0 0 1 0 0,0 0 0 0 0,0 1 0 0 0,0-1 0 0 0,0 0 0 0 0,0 0 0 0 0,0 0 0 0 0,0 0 0 0 0,0 0 0 0 0,0 0 0 0 0,0 0 0 0 0,0 0 0 0 0,0 0 0 0 0,0 0 0 0 0,-1 1 0 0 0,1-1 0 0 0,0 0 0 0 0,0 0 0 0 0,0 0 0 0 0,0 0 0 0 0,0 0 0 0 0,0 0 0 0 0,0 0 0 0 0,0 0 0 0 0,0 0-1 0 0,0 0 1 0 0,-1 0 0 0 0,1 0 0 0 0,0 0 0 0 0,0 0 0 0 0,0 0 0 0 0,0 0 0 0 0,0 0 0 0 0,0 0 0 0 0,0 0 0 0 0,0 0 0 0 0,-1 0 0 0 0,1 0 0 0 0,0 0 0 0 0,0 0 0 0 0,0 0 0 0 0,0 0 0 0 0,-5-15 694 0 0,4 9-650 0 0,0 0 0 0 0,1 0-1 0 0,0 1 1 0 0,0-1 0 0 0,0 0-1 0 0,1 1 1 0 0,0-1 0 0 0,2-6 0 0 0,15-46-19 0 0,-15 51-28 0 0,2-6-48 0 0,0 0 1 0 0,1 0-1 0 0,0 1 0 0 0,1 0 1 0 0,15-19-1 0 0,-15 22-549 0 0,1 1 0 0 0,0 0-1 0 0,0 0 1 0 0,13-9 0 0 0,3 0-6176 0 0,0 1-2102 0 0</inkml:trace>
  <inkml:trace contextRef="#ctx0" brushRef="#br0" timeOffset="27247.42">8159 7809 4608 0 0,'-7'10'448'0'0,"2"0"8893"0"0,5-4-3641 0 0,1-5-5508 0 0,-1-1-1 0 0,1 1 0 0 0,-1-1 0 0 0,1 0 0 0 0,-1 1 0 0 0,1-1 0 0 0,-1 0 1 0 0,1 1-1 0 0,-1-1 0 0 0,1 0 0 0 0,-1 0 0 0 0,1 0 0 0 0,0 1 1 0 0,-1-1-1 0 0,1 0 0 0 0,-1 0 0 0 0,1 0 0 0 0,0 0 0 0 0,0 0 0 0 0,28-5 559 0 0,-25 4-537 0 0,0-1 0 0 0,-1 0 0 0 0,1 0 0 0 0,-1 0 0 0 0,0 0 0 0 0,1-1 0 0 0,-1 0 0 0 0,0 1 0 0 0,5-7 0 0 0,21-31 989 0 0,-26 33-1101 0 0,1 0 0 0 0,-2 0 1 0 0,1 0-1 0 0,-1-1 0 0 0,0 1 1 0 0,-1-1-1 0 0,0 0 0 0 0,1-13 1 0 0,-2 21-102 0 0,0-1 1 0 0,0 1 0 0 0,0-1-1 0 0,0 1 1 0 0,0-1-1 0 0,0 1 1 0 0,0-1-1 0 0,0 1 1 0 0,-1-1 0 0 0,1 1-1 0 0,0-1 1 0 0,0 1-1 0 0,0-1 1 0 0,-1 1-1 0 0,1-1 1 0 0,0 1 0 0 0,0-1-1 0 0,-1 1 1 0 0,1-1-1 0 0,0 1 1 0 0,-1-1 0 0 0,1 1-1 0 0,-1 0 1 0 0,1-1-1 0 0,0 1 1 0 0,-1 0-1 0 0,0-1 1 0 0,0 1-2 0 0,0 0 0 0 0,1 0 0 0 0,-1 0 0 0 0,0 0 0 0 0,0 0 0 0 0,0 0-1 0 0,0 0 1 0 0,0 0 0 0 0,0 0 0 0 0,0 0 0 0 0,0 0 0 0 0,0 1 0 0 0,1-1 0 0 0,-2 1 0 0 0,-3 1-78 0 0,0 1-1 0 0,1-1 1 0 0,0 1 0 0 0,-7 6 0 0 0,2 0-109 0 0,0 0 1 0 0,0 2-1 0 0,1-1 0 0 0,0 1 1 0 0,1 0-1 0 0,-8 17 1 0 0,3-3-320 0 0,-17 53 0 0 0,22-56 396 0 0,2 0 0 0 0,0 0 0 0 0,1 0 0 0 0,-1 44 0 0 0,5-57 114 0 0,1 0 0 0 0,-1-1 0 0 0,1 1-1 0 0,0-1 1 0 0,1 0 0 0 0,0 1 0 0 0,1-1 0 0 0,-1 0 0 0 0,1 0 0 0 0,1 0 0 0 0,0 0-1 0 0,0-1 1 0 0,0 0 0 0 0,1 1 0 0 0,11 11 0 0 0,-14-17 31 0 0,0 0-1 0 0,1 0 1 0 0,0 0 0 0 0,-1-1-1 0 0,1 1 1 0 0,0-1 0 0 0,0 0 0 0 0,0 1-1 0 0,0-1 1 0 0,0-1 0 0 0,0 1 0 0 0,0 0-1 0 0,1-1 1 0 0,-1 1 0 0 0,0-1-1 0 0,0 0 1 0 0,0 0 0 0 0,0-1 0 0 0,1 1-1 0 0,-1 0 1 0 0,4-2 0 0 0,4-1 98 0 0,0 0 0 0 0,0-1 0 0 0,0-1 0 0 0,15-7 1 0 0,-13 4-289 0 0,0 0 0 0 0,16-13 0 0 0,-15 9-3209 0 0,19-20 0 0 0,2-9-5170 0 0</inkml:trace>
  <inkml:trace contextRef="#ctx0" brushRef="#br0" timeOffset="27997.64">4117 5963 12384 0 0,'-1'-1'72'0'0,"1"1"1"0"0,0-1-1 0 0,-1 0 1 0 0,1 0 0 0 0,0 0-1 0 0,-1 1 1 0 0,1-1 0 0 0,0 0-1 0 0,0 0 1 0 0,0 0-1 0 0,0 0 1 0 0,0-1 0 0 0,1-2-5 0 0,-1 0 0 0 0,1-1 0 0 0,-1 1 0 0 0,0 0 0 0 0,0 0 0 0 0,-1-6 0 0 0,-1-12 1749 0 0,1 12-849 0 0,1 9-766 0 0,-1 0 0 0 0,1 0 0 0 0,0-1 0 0 0,0 1 0 0 0,0 0 0 0 0,0 0-1 0 0,0 0 1 0 0,0-1 0 0 0,0 1 0 0 0,0 0 0 0 0,0 0 0 0 0,1 0 0 0 0,0-2-1 0 0,-1 2 630 0 0,0 1-46 0 0,0 0-167 0 0,0 0-587 0 0,0-1-1 0 0,0 1 1 0 0,0 0 0 0 0,0 0 0 0 0,0 0 0 0 0,0-1 0 0 0,0 1-1 0 0,0 0 1 0 0,1 0 0 0 0,-1 0 0 0 0,0-1 0 0 0,0 1 0 0 0,0 0 0 0 0,0 0-1 0 0,0 0 1 0 0,0-1 0 0 0,0 1 0 0 0,1 0 0 0 0,-1 0 0 0 0,0 0 0 0 0,0 0-1 0 0,0 0 1 0 0,0-1 0 0 0,1 1 0 0 0,-1 0 0 0 0,0 0 0 0 0,0 0 0 0 0,0 0-1 0 0,1 0 1 0 0,-1 0 0 0 0,0 0 0 0 0,0 0 0 0 0,0 0 0 0 0,1 0 0 0 0,-1 0-1 0 0,0 0 1 0 0,0 0 0 0 0,0 0 0 0 0,1 0 0 0 0,-1 0 0 0 0,0 0-1 0 0,0 0 1 0 0,1 0 0 0 0,-1 0 0 0 0,0 0 0 0 0,0 0 0 0 0,0 0 0 0 0,1 0-1 0 0,8 5 189 0 0,-4 2-177 0 0,0 0-1 0 0,-1 0 1 0 0,0 1-1 0 0,0-1 1 0 0,-1 1-1 0 0,5 13 1 0 0,-5-11 45 0 0,40 151 575 0 0,-24-82-482 0 0,15 55-193 0 0,23 89-59 0 0,46 170-196 0 0,63 263-283 0 0,-82-277 239 0 0,24 93-256 0 0,-92-408 539 0 0,46 164-123 0 0,-42-168 106 0 0,46 99 1 0 0,-57-142 58 0 0,0 0-1 0 0,1-1 1 0 0,1 0-1 0 0,0-1 1 0 0,15 15-1 0 0,-18-22 1 0 0,0-1-1 0 0,0 0 1 0 0,1 0-1 0 0,-1-1 1 0 0,2 0 0 0 0,-1-1-1 0 0,1 0 1 0 0,-1 0-1 0 0,1-1 1 0 0,14 4 0 0 0,1-2 97 0 0,-1-2 0 0 0,1 0 0 0 0,0-2 0 0 0,0 0 1 0 0,0-2-1 0 0,1-1 0 0 0,27-5 0 0 0,173-42 863 0 0,-142 27-641 0 0,391-80 436 0 0,-411 90-1408 0 0,0 2 1 0 0,0 3-1 0 0,1 3 0 0 0,0 3 0 0 0,88 11 1 0 0,-77 0-4877 0 0,-4 1-1545 0 0</inkml:trace>
  <inkml:trace contextRef="#ctx0" brushRef="#br0" timeOffset="28581.37">4370 6128 3224 0 0,'-3'-5'82'0'0,"0"-1"0"0"0,1 1-1 0 0,-1-1 1 0 0,1 0 0 0 0,0 1 0 0 0,1-1 0 0 0,-3-12 0 0 0,2-1 3670 0 0,1-24-1 0 0,1 34-2924 0 0,0 1 1 0 0,1 0-1 0 0,1-1 0 0 0,-1 1 0 0 0,1 0 0 0 0,0 0 0 0 0,1 0 0 0 0,0 0 0 0 0,0 0 1 0 0,1 1-1 0 0,5-9 0 0 0,-1 5-560 0 0,-1 1 0 0 0,1 1 0 0 0,1 0-1 0 0,-1 0 1 0 0,2 0 0 0 0,18-12 0 0 0,0 3-311 0 0,2 1-1 0 0,0 2 0 0 0,1 1 0 0 0,55-17 1 0 0,34-4 17 0 0,2 4 1 0 0,202-23 0 0 0,-54 11 455 0 0,-105 14-239 0 0,275-43 120 0 0,177-1-47 0 0,-140 21-166 0 0,94-37 216 0 0,34-4 1242 0 0,-522 82-1222 0 0,-3-1 156 0 0,97-1 1 0 0,-166 13-452 0 0,1 1 0 0 0,0 0 0 0 0,-1 0 0 0 0,1 1 0 0 0,-1 1 0 0 0,1 0 0 0 0,15 6 0 0 0,-20-6-36 0 0,0 1 0 0 0,-1-1 0 0 0,1 2 0 0 0,-1-1 0 0 0,1 1 0 0 0,-1 0 0 0 0,-1 0 0 0 0,1 1 1 0 0,-1-1-1 0 0,0 1 0 0 0,0 1 0 0 0,5 7 0 0 0,3 10 7 0 0,-1 1 1 0 0,-1 0 0 0 0,-1 1-1 0 0,-1 0 1 0 0,8 42 0 0 0,14 140-68 0 0,-17 209 46 0 0,-35 3 11 0 0,0 52 3 0 0,56 195 1097 0 0,-22-545-401 0 0,58 464 173 0 0,-36-341-1544 0 0,-21-142-3040 0 0,-9-69-5737 0 0</inkml:trace>
  <inkml:trace contextRef="#ctx0" brushRef="#br0" timeOffset="29448.21">9200 6503 13504 0 0,'-15'0'456'0'0,"-1"1"0"0"0,-29 6 0 0 0,29-3 567 0 0,1 0 0 0 0,-1 1-1 0 0,1 1 1 0 0,1 0 0 0 0,-1 0-1 0 0,1 2 1 0 0,0 0 0 0 0,1 1 0 0 0,-21 16-1 0 0,34-25-992 0 0,-1 1-1 0 0,0 0 1 0 0,0-1-1 0 0,0 1 1 0 0,0 0-1 0 0,1-1 1 0 0,-1 1-1 0 0,0 0 1 0 0,1 0-1 0 0,-1 0 1 0 0,1 0-1 0 0,-1 0 1 0 0,1 0-1 0 0,-1 0 1 0 0,1 0-1 0 0,0 0 1 0 0,-1 0-1 0 0,1 0 1 0 0,0 0-1 0 0,0 0 1 0 0,0 0-1 0 0,0 0 1 0 0,0 0-1 0 0,0 0 1 0 0,0 0 0 0 0,0 0-1 0 0,0 0 1 0 0,1 1-1 0 0,0 0 29 0 0,1 0-1 0 0,-1 0 0 0 0,1 0 1 0 0,-1 0-1 0 0,1 0 1 0 0,0-1-1 0 0,0 1 1 0 0,0-1-1 0 0,0 1 1 0 0,0-1-1 0 0,3 2 1 0 0,3 1-37 0 0,0-1 0 0 0,0 1 0 0 0,1-2 0 0 0,0 1 1 0 0,-1-1-1 0 0,1 0 0 0 0,0-1 0 0 0,0 0 0 0 0,15 0 1 0 0,7-2 125 0 0,43-7 0 0 0,-17-1-51 0 0,0-3-1 0 0,-1-2 0 0 0,61-25 1 0 0,-44 9 410 0 0,125-70 1 0 0,-114 51 118 0 0,109-64-127 0 0,-138 77-501 0 0,69-58 0 0 0,-96 68 2 0 0,-2-1 0 0 0,0-2-1 0 0,-2 0 1 0 0,32-49 0 0 0,-16 10 40 0 0,37-82 0 0 0,-60 109 141 0 0,-1-2-1 0 0,-2 0 1 0 0,-2 0 0 0 0,-2-1-1 0 0,-1 0 1 0 0,-3-1 0 0 0,-2 0-1 0 0,-1 0 1 0 0,-3 0-1 0 0,-10-88 1 0 0,9 126-694 0 0,0 0-1 0 0,-1 0 1 0 0,1 0-1 0 0,-1 0 1 0 0,-1 1 0 0 0,1-1-1 0 0,-1 1 1 0 0,-1-1 0 0 0,1 1-1 0 0,-1 0 1 0 0,0 0-1 0 0,0 1 1 0 0,-1-1 0 0 0,-6-5-1 0 0,10 9-8352 0 0</inkml:trace>
  <inkml:trace contextRef="#ctx0" brushRef="#br0" timeOffset="29834.49">10235 4899 10136 0 0,'-7'-3'568'0'0,"0"0"1"0"0,1-1-1 0 0,-1 0 0 0 0,-12-9 1 0 0,-7-10 6826 0 0,25 22-6045 0 0,1 1-35 0 0,1-1-1061 0 0,0-1 0 0 0,0 1 0 0 0,0 0 0 0 0,0-1 0 0 0,0 1 0 0 0,0-1 0 0 0,-1 1 0 0 0,1-1 0 0 0,0-2 0 0 0,0 1 62 0 0,0 2-262 0 0,0-1-1 0 0,1 0 1 0 0,-1 1-1 0 0,0-1 1 0 0,1 1 0 0 0,-1-1-1 0 0,1 1 1 0 0,0-1 0 0 0,-1 1-1 0 0,1 0 1 0 0,0 0 0 0 0,0 0-1 0 0,2-1 1 0 0,29-9 55 0 0,-16 5-56 0 0,172-57 232 0 0,-180 60-276 0 0,4-1 11 0 0,-1 1 0 0 0,1 0 0 0 0,-1 1 0 0 0,1 0 0 0 0,17 0 0 0 0,-23 2-1 0 0,-1 1-1 0 0,1 0 1 0 0,0 0 0 0 0,0 0-1 0 0,-1 1 1 0 0,1 0 0 0 0,-1 0-1 0 0,0 0 1 0 0,1 1-1 0 0,-1 0 1 0 0,0 0 0 0 0,6 5-1 0 0,-5-2-6 0 0,0 1-1 0 0,0 0 1 0 0,0 0-1 0 0,-1 0 1 0 0,0 1-1 0 0,0 0 1 0 0,-1 0-1 0 0,0 0 1 0 0,0 1-1 0 0,-1 0 1 0 0,0 0-1 0 0,-1 0 1 0 0,3 10-1 0 0,3 18 45 0 0,9 75-1 0 0,-16-98-6 0 0,3 43 461 0 0,-5 98 0 0 0,-1 8-688 0 0,4-147-2190 0 0,0-6-7131 0 0</inkml:trace>
  <inkml:trace contextRef="#ctx0" brushRef="#br0" timeOffset="34800.46">10176 3804 12440 0 0,'-23'-125'1688'0'0,"5"19"3698"0"0,16 98-4743 0 0,-1-9 695 0 0,2 15-424 0 0,1 9 232 0 0,10 233-167 0 0,-4-137-778 0 0,-5-91-201 0 0,34 363 0 0 0,-32-359 0 0 0,0-1 0 0 0,1 0 0 0 0,1 0 0 0 0,7 16 0 0 0,-11-28 0 0 0,0 0 0 0 0,1 1 0 0 0,0-1 0 0 0,0 0 0 0 0,0 0 0 0 0,0 0 0 0 0,1-1 0 0 0,-1 1 0 0 0,1 0 0 0 0,-1-1 0 0 0,1 1 0 0 0,0-1 0 0 0,0 0 0 0 0,0 0 0 0 0,0 0 0 0 0,0-1 0 0 0,1 1 0 0 0,-1-1 0 0 0,0 1 0 0 0,1-1 0 0 0,-1 0 0 0 0,1 0 0 0 0,3 0 0 0 0,-3-1-9 0 0,-1 0 0 0 0,0-1-1 0 0,1 1 1 0 0,-1-1 0 0 0,0 1-1 0 0,0-1 1 0 0,0 0 0 0 0,1 0 0 0 0,-1 0-1 0 0,0-1 1 0 0,0 1 0 0 0,0-1-1 0 0,-1 0 1 0 0,1 0 0 0 0,4-3 0 0 0,3-4-79 0 0,-1 0 1 0 0,13-17 0 0 0,-17 19 53 0 0,3-3-314 0 0,-1-1 0 0 0,0 0 0 0 0,0 0 0 0 0,-1 0 0 0 0,-1-1 0 0 0,0 0-1 0 0,-1 0 1 0 0,0 0 0 0 0,4-24 0 0 0,-7 27-114 0 0,-1-1 0 0 0,1 1 0 0 0,-2-1 0 0 0,1 1 0 0 0,-1 0 0 0 0,-1-1 0 0 0,0 1 0 0 0,0 0 0 0 0,-1 0 0 0 0,0 0 0 0 0,-1 0 1 0 0,1 0-1 0 0,-2 1 0 0 0,1 0 0 0 0,-1 0 0 0 0,-1 0 0 0 0,1 0 0 0 0,-1 1 0 0 0,-1 0 0 0 0,1 0 0 0 0,-1 1 0 0 0,0-1 0 0 0,-1 2 0 0 0,-15-11 0 0 0,-10-3 102 0 0,-46-21 1 0 0,22 17 3252 0 0,-65-17 1 0 0,88 32-1350 0 0,19 4-103 0 0,-27-9 0 0 0,32 10-933 0 0,3 0 744 0 0,17 1-736 0 0,47-1-227 0 0,51-7-180 0 0,-48-3-681 0 0,-1-2 0 0 0,0-3 0 0 0,75-34 0 0 0,-93 36-604 0 0,-1 2-1634 0 0,-4-4-3645 0 0,-35 17 5916 0 0,-1 1 84 0 0,-1 1 263 0 0,-17 13 2808 0 0,14-11-1786 0 0,0 1-1 0 0,1-1 0 0 0,-1-1 0 0 0,0 1 0 0 0,0-1 0 0 0,-9 4 0 0 0,11-5 259 0 0,2-1-375 0 0,0 0-158 0 0,0 3 173 0 0,0-3-675 0 0,0 0-1 0 0,0 0 0 0 0,0 1 1 0 0,0-1-1 0 0,0 0 0 0 0,0 1 1 0 0,0-1-1 0 0,0 0 0 0 0,0 0 1 0 0,0 1-1 0 0,0-1 0 0 0,0 0 1 0 0,0 1-1 0 0,0-1 0 0 0,0 0 1 0 0,0 0-1 0 0,0 1 0 0 0,0-1 1 0 0,0 0-1 0 0,0 0 0 0 0,0 1 1 0 0,1-1-1 0 0,-1 0 0 0 0,0 0 1 0 0,0 1-1 0 0,1-1 0 0 0,2 1 100 0 0,1-1 0 0 0,-1 0 0 0 0,1 0 0 0 0,-1-1 0 0 0,1 1 0 0 0,-1-1 0 0 0,1 1 0 0 0,-1-1 0 0 0,1 0 0 0 0,-1-1 0 0 0,0 1 0 0 0,1 0 0 0 0,-1-1 0 0 0,0 0 0 0 0,0 0 0 0 0,0 0 0 0 0,4-4 0 0 0,3-2 238 0 0,0-1 0 0 0,0 0 0 0 0,12-16 0 0 0,-19 21-292 0 0,0 0 0 0 0,0-1 0 0 0,0 1 0 0 0,-1-1 0 0 0,1 1 0 0 0,-1-1 0 0 0,2-9 0 0 0,-4 14-97 0 0,0 0-1 0 0,0 0 1 0 0,1 0-1 0 0,-1 0 1 0 0,0 0-1 0 0,0-1 1 0 0,0 1-1 0 0,0 0 1 0 0,0 0-1 0 0,0 0 0 0 0,0 0 1 0 0,0-1-1 0 0,0 1 1 0 0,0 0-1 0 0,0 0 1 0 0,0 0-1 0 0,0 0 1 0 0,0 0-1 0 0,0-1 1 0 0,0 1-1 0 0,0 0 1 0 0,0 0-1 0 0,0 0 1 0 0,0 0-1 0 0,-1 0 1 0 0,1-1-1 0 0,0 1 1 0 0,0 0-1 0 0,0 0 1 0 0,0 0-1 0 0,0 0 0 0 0,0 0 1 0 0,0 0-1 0 0,0 0 1 0 0,-1-1-1 0 0,1 1 1 0 0,0 0-1 0 0,0 0 1 0 0,0 0-1 0 0,0 0 1 0 0,0 0-1 0 0,0 0 1 0 0,-1 0-1 0 0,1 0 1 0 0,0 0-1 0 0,0 0 1 0 0,0 0-1 0 0,0 0 1 0 0,-1 0-1 0 0,1 0 1 0 0,0 0-1 0 0,0 0 0 0 0,0 0 1 0 0,0 0-1 0 0,0 0 1 0 0,-1 0-1 0 0,-4 2-56 0 0,-1 1-142 0 0,0 1 1 0 0,0-1-1 0 0,0 1 0 0 0,1 1 0 0 0,-1-1 1 0 0,-8 11-1 0 0,1-1-55 0 0,-13 21-1 0 0,14-17 97 0 0,1 1-1 0 0,0 0 1 0 0,1 0-1 0 0,2 1 1 0 0,0 0-1 0 0,1 1 1 0 0,0 0-1 0 0,2 0 0 0 0,1 0 1 0 0,0 1-1 0 0,2-1 1 0 0,0 44-1 0 0,3-59 157 0 0,-1-1 0 0 0,1 1 0 0 0,0-1 0 0 0,0 1 0 0 0,1-1-1 0 0,0 1 1 0 0,0-1 0 0 0,0 0 0 0 0,0 0 0 0 0,1 0 0 0 0,0 0-1 0 0,6 8 1 0 0,-7-11 0 0 0,0 0 0 0 0,1 0 0 0 0,-1 0 0 0 0,0 0 0 0 0,1 0 0 0 0,0 0 0 0 0,-1-1-1 0 0,1 1 1 0 0,0-1 0 0 0,0 0 0 0 0,-1 0 0 0 0,1 0 0 0 0,0 0 0 0 0,0 0 0 0 0,0-1 0 0 0,0 1 0 0 0,0-1-1 0 0,1 0 1 0 0,-1 0 0 0 0,0 0 0 0 0,0 0 0 0 0,0 0 0 0 0,0-1 0 0 0,5-1 0 0 0,1-1-58 0 0,-1 0 0 0 0,0-1 1 0 0,0 0-1 0 0,0 0 0 0 0,0-1 1 0 0,-1 0-1 0 0,1 0 0 0 0,-1-1 0 0 0,-1 1 1 0 0,1-2-1 0 0,8-9 0 0 0,-2-1-172 0 0,0 0 0 0 0,-1-1 0 0 0,17-33-1 0 0,3-13-1218 0 0,-2-1-1 0 0,28-93 1 0 0,-57 157 1428 0 0,-1-1 1 0 0,1 1 0 0 0,-1-1 0 0 0,0 0 0 0 0,1 1 0 0 0,-1-1 0 0 0,0 0 0 0 0,0 0 0 0 0,0 1 0 0 0,0-1 0 0 0,0 0 0 0 0,-1 1 0 0 0,1-1 0 0 0,0 0 0 0 0,-1 1 0 0 0,1-1-1 0 0,-1 0 1 0 0,0 1 0 0 0,0-1 0 0 0,1 1 0 0 0,-1-1 0 0 0,0 1 0 0 0,0-1 0 0 0,0 1 0 0 0,0 0 0 0 0,-1 0 0 0 0,1-1 0 0 0,-2 0 0 0 0,1 1 119 0 0,0 0 1 0 0,0 0 0 0 0,0 0-1 0 0,0 1 1 0 0,0-1-1 0 0,0 1 1 0 0,0 0 0 0 0,0-1-1 0 0,-1 1 1 0 0,1 0-1 0 0,0 0 1 0 0,0 0 0 0 0,0 0-1 0 0,0 1 1 0 0,0-1 0 0 0,0 1-1 0 0,-1-1 1 0 0,1 1-1 0 0,0 0 1 0 0,0-1 0 0 0,0 1-1 0 0,-2 2 1 0 0,-7 4 93 0 0,0 1 0 0 0,0 0 0 0 0,1 0 0 0 0,0 1 0 0 0,1 1 0 0 0,0 0 0 0 0,0 0 0 0 0,1 1 0 0 0,1-1 0 0 0,0 2 0 0 0,0-1 0 0 0,1 1 0 0 0,-7 17 0 0 0,11-23-94 0 0,0-1 0 0 0,1 1 1 0 0,-1 0-1 0 0,1 0 0 0 0,0 0 0 0 0,1 0 1 0 0,0 0-1 0 0,-1 1 0 0 0,2-1 0 0 0,-1 0 1 0 0,1 0-1 0 0,0 0 0 0 0,0 0 1 0 0,1 0-1 0 0,0-1 0 0 0,0 1 0 0 0,0 0 1 0 0,0-1-1 0 0,1 1 0 0 0,0-1 1 0 0,0 0-1 0 0,1 0 0 0 0,-1 0 0 0 0,1 0 1 0 0,0-1-1 0 0,1 1 0 0 0,-1-1 0 0 0,1 0 1 0 0,0 0-1 0 0,10 5 0 0 0,53 30 545 0 0,20 12-740 0 0,-79-44 239 0 0,0-1 0 0 0,0 2 0 0 0,0-1-1 0 0,-1 1 1 0 0,-1 1 0 0 0,13 16 0 0 0,-17-20-85 0 0,0-1-1 0 0,-1 1 1 0 0,1 0-1 0 0,-1-1 1 0 0,0 1 0 0 0,-1 0-1 0 0,1 0 1 0 0,-1 1 0 0 0,0-1-1 0 0,0 0 1 0 0,-1 0 0 0 0,1 1-1 0 0,-1-1 1 0 0,0 0-1 0 0,-1 1 1 0 0,1-1 0 0 0,-1 0-1 0 0,0 0 1 0 0,0 1 0 0 0,-4 7-1 0 0,3-6 152 0 0,-1 0-1 0 0,-1 0 0 0 0,1 0 1 0 0,-1 0-1 0 0,-1-1 1 0 0,1 1-1 0 0,-9 8 1 0 0,11-13-196 0 0,-1 0 1 0 0,1 1-1 0 0,-1-1 1 0 0,0 0 0 0 0,0 0-1 0 0,0 0 1 0 0,0-1 0 0 0,0 1-1 0 0,0-1 1 0 0,-1 0-1 0 0,1 0 1 0 0,0 0 0 0 0,-1 0-1 0 0,1 0 1 0 0,-1-1 0 0 0,1 1-1 0 0,-1-1 1 0 0,1 0 0 0 0,-4-1-1 0 0,3 1-173 0 0,0-1 1 0 0,0 1-1 0 0,1-1 0 0 0,-1-1 0 0 0,0 1 1 0 0,1 0-1 0 0,-1-1 0 0 0,1 0 1 0 0,-1 0-1 0 0,1 0 0 0 0,0 0 0 0 0,0 0 1 0 0,0-1-1 0 0,0 1 0 0 0,0-1 0 0 0,0 0 1 0 0,1 0-1 0 0,-1 0 0 0 0,1 0 1 0 0,0 0-1 0 0,0 0 0 0 0,0-1 0 0 0,1 1 1 0 0,-1-1-1 0 0,1 0 0 0 0,0 1 0 0 0,-1-1 1 0 0,0-7-1 0 0,-2-14-2558 0 0,0-4-4788 0 0</inkml:trace>
  <inkml:trace contextRef="#ctx0" brushRef="#br0" timeOffset="35179.15">11083 3401 19351 0 0,'0'0'439'0'0,"0"0"62"0"0,0 1 33 0 0,-6 14-362 0 0,2 1 1 0 0,0 0-1 0 0,-2 21 1 0 0,-2 4 226 0 0,-9 57 136 0 0,3 1 0 0 0,0 188 0 0 0,14-257-535 0 0,1 0 0 0 0,1 1 0 0 0,2-2 0 0 0,1 1 0 0 0,9 30 0 0 0,-12-56-3 0 0,-1 0 0 0 0,1 0-1 0 0,0 0 1 0 0,0-1-1 0 0,0 1 1 0 0,0-1 0 0 0,1 1-1 0 0,-1-1 1 0 0,1 0 0 0 0,4 3-1 0 0,-6-4 26 0 0,1-1 0 0 0,0 0 0 0 0,-1 0-1 0 0,1 0 1 0 0,0 0 0 0 0,0 0 0 0 0,0 0 0 0 0,0 0-1 0 0,0-1 1 0 0,0 1 0 0 0,0-1 0 0 0,0 1 0 0 0,0-1-1 0 0,0 0 1 0 0,0 0 0 0 0,0 0 0 0 0,0 0 0 0 0,0 0 0 0 0,0 0-1 0 0,0 0 1 0 0,4-2 0 0 0,1 0 58 0 0,0-2 0 0 0,0 1 1 0 0,-1-1-1 0 0,1 0 0 0 0,-1 0 0 0 0,0 0 0 0 0,0-1 1 0 0,0 0-1 0 0,-1 0 0 0 0,1-1 0 0 0,-1 0 0 0 0,8-12 1 0 0,-1 0-754 0 0,-1-1 1 0 0,-1 0 0 0 0,11-28-1 0 0,-15 32-678 0 0,0 0-1 0 0,5-25 1 0 0,-6 3-5470 0 0</inkml:trace>
  <inkml:trace contextRef="#ctx0" brushRef="#br0" timeOffset="35180.15">11113 3673 17503 0 0,'-16'27'1241'0'0,"14"-23"-1130"0"0,-1 0 0 0 0,1 0-1 0 0,-1 0 1 0 0,1 1 0 0 0,-2 5-1 0 0,4-8-100 0 0,-1 1 0 0 0,1-1-1 0 0,0 0 1 0 0,0 0 0 0 0,0 1-1 0 0,0-1 1 0 0,0 0 0 0 0,0 0 0 0 0,1 1-1 0 0,-1-1 1 0 0,1 0 0 0 0,-1 0-1 0 0,1 0 1 0 0,0 0 0 0 0,1 3-1 0 0,1 0 194 0 0,0-1 0 0 0,0 1 0 0 0,0-1 0 0 0,1 0 0 0 0,-1 0-1 0 0,1 0 1 0 0,0-1 0 0 0,0 1 0 0 0,0-1 0 0 0,1 0 0 0 0,-1 0 0 0 0,1 0-1 0 0,-1-1 1 0 0,1 0 0 0 0,0 0 0 0 0,0 0 0 0 0,7 2 0 0 0,2-1-156 0 0,0-1 0 0 0,0 1 0 0 0,0-2 0 0 0,1 0 0 0 0,19-2 0 0 0,-29 1-102 0 0,1-1 0 0 0,0 0 0 0 0,0 0 1 0 0,10-4-1 0 0,9-5-3170 0 0,-14 5 444 0 0,19-6-4612 0 0</inkml:trace>
  <inkml:trace contextRef="#ctx0" brushRef="#br0" timeOffset="35700.37">9338 3372 3224 0 0,'3'-7'-17'0'0,"-2"0"0"0"0,1-1-1 0 0,-1 1 1 0 0,0-9 0 0 0,0-5 3290 0 0,-4-27 0 0 0,1 30-825 0 0,1 0 1 0 0,2-23 0 0 0,0-15 1760 0 0,-1 57-4178 0 0,0-1 1 0 0,0 0-1 0 0,-1 0 0 0 0,1 0 0 0 0,0 0 0 0 0,0 0 0 0 0,0 0 0 0 0,0 0 0 0 0,0 0 0 0 0,0 0 0 0 0,1 0 0 0 0,-1 0 0 0 0,0 0 0 0 0,0 1 0 0 0,0-1 1 0 0,0 0-1 0 0,0 0 0 0 0,0 0 0 0 0,0 0 0 0 0,0 0 0 0 0,0 0 0 0 0,0 0 0 0 0,0 0 0 0 0,0 0 0 0 0,0 0 0 0 0,0 0 0 0 0,0 0 0 0 0,0 0 0 0 0,0 0 1 0 0,0 0-1 0 0,0 0 0 0 0,0 1 0 0 0,1-1 0 0 0,-1 0 0 0 0,0 0 0 0 0,0 0 0 0 0,0 0 0 0 0,0 0 0 0 0,0 0 0 0 0,0 0 0 0 0,0 0 0 0 0,0 0 1 0 0,0 0-1 0 0,0 0 0 0 0,0 0 0 0 0,0 0 0 0 0,1 0 0 0 0,-1 0 0 0 0,0 0 0 0 0,0 0 0 0 0,0 0 0 0 0,0 0 0 0 0,0 0 0 0 0,0-1 0 0 0,0 1 0 0 0,0 0 1 0 0,0 0-1 0 0,0 0 0 0 0,0 0 0 0 0,0 0 0 0 0,0 0 0 0 0,0 0 0 0 0,1 0 0 0 0,-1 0 0 0 0,0 0 0 0 0,0 0 0 0 0,0 0 0 0 0,6 11 348 0 0,7 19-157 0 0,-4 0 331 0 0,7 35 0 0 0,-4-15-210 0 0,52 275-235 0 0,-43-206-452 0 0,15 89-679 0 0,38 194 455 0 0,-62-348 568 0 0,2-2 0 0 0,41 98 0 0 0,-45-131 0 0 0,0-1 0 0 0,1 0 0 0 0,1-1 0 0 0,1 0 0 0 0,0-1 0 0 0,16 15 0 0 0,-23-24 0 0 0,-1-2 0 0 0,0 1 0 0 0,1-1 0 0 0,0 0 0 0 0,0 0 0 0 0,1 0 0 0 0,0-1 0 0 0,-1 0 0 0 0,1 0 0 0 0,0-1 0 0 0,1 0 0 0 0,7 2 0 0 0,-1-2 10 0 0,1 0-1 0 0,-1-1 0 0 0,0-1 0 0 0,0 0 1 0 0,1-1-1 0 0,-1 0 0 0 0,0-2 0 0 0,1 1 1 0 0,17-6-1 0 0,18-6 469 0 0,60-24 1 0 0,-76 24-145 0 0,159-54 301 0 0,82-29-662 0 0,-201 68 27 0 0,140-50 0 0 0,-21 25-215 0 0,-108 37-2490 0 0,-57 10-5486 0 0</inkml:trace>
  <inkml:trace contextRef="#ctx0" brushRef="#br0" timeOffset="36100.25">9546 3041 17623 0 0,'0'0'2'0'0,"-7"-5"334"0"0,0 0-1 0 0,0-1 1 0 0,0 0-1 0 0,-6-8 1 0 0,12 13-306 0 0,0-1 0 0 0,0 1 1 0 0,0 0-1 0 0,0-1 0 0 0,0 1 1 0 0,1-1-1 0 0,-1 0 0 0 0,0 1 1 0 0,1-1-1 0 0,-1 1 0 0 0,1-1 0 0 0,-1 0 1 0 0,1-1-1 0 0,0 2-9 0 0,0 0 1 0 0,0-1-1 0 0,1 1 1 0 0,-1 0-1 0 0,0 0 0 0 0,1 0 1 0 0,-1 0-1 0 0,1 0 1 0 0,-1 0-1 0 0,1 1 1 0 0,-1-1-1 0 0,1 0 0 0 0,-1 0 1 0 0,1 0-1 0 0,0 0 1 0 0,0 0-1 0 0,-1 1 0 0 0,1-1 1 0 0,0 0-1 0 0,0 1 1 0 0,0-1-1 0 0,0 1 0 0 0,1-1 1 0 0,11-6 163 0 0,0 1 0 0 0,1 0 1 0 0,-1 1-1 0 0,17-3 0 0 0,60-10-184 0 0,-61 13 89 0 0,183-32 237 0 0,227-43 1078 0 0,-326 57-1302 0 0,560-108 627 0 0,-350 93-962 0 0,-303 37 269 0 0,1 1-1 0 0,0 1 1 0 0,0 1 0 0 0,33 8-1 0 0,-44-8-25 0 0,-1 1-1 0 0,0 0 1 0 0,0 0-1 0 0,0 1 1 0 0,0 0-1 0 0,-1 1 1 0 0,1 0 0 0 0,-1 0-1 0 0,-1 1 1 0 0,1 0-1 0 0,-1 1 1 0 0,7 7-1 0 0,-2 0-53 0 0,-2 1 1 0 0,1 0-1 0 0,-2 1 0 0 0,0 0 0 0 0,12 32 0 0 0,-10-16 151 0 0,-2-1-1 0 0,8 44 1 0 0,-10-25 325 0 0,-2 0-1 0 0,-1 78 1 0 0,-21 99-141 0 0,-54 227-289 0 0,3-32 482 0 0,62-362-1397 0 0,2-3-5184 0 0,3-14-2079 0 0</inkml:trace>
  <inkml:trace contextRef="#ctx0" brushRef="#br0" timeOffset="36982.82">10997 2540 10136 0 0,'0'0'230'0'0,"0"0"30"0"0,0 0 19 0 0,0 0 174 0 0,0 0 703 0 0,1-1 312 0 0,11-20 615 0 0,-1 0-1 0 0,12-29 1 0 0,77-153 882 0 0,-90 186-2812 0 0,82-130 1150 0 0,-72 121-1104 0 0,1 0 0 0 0,1 2 0 0 0,40-35 0 0 0,-45 46-411 0 0,0 0 0 0 0,1 1 0 0 0,0 1-1 0 0,1 1 1 0 0,0 1 0 0 0,32-12 0 0 0,-50 21 167 0 0,12-5-708 0 0,-1 1-1 0 0,1 1 1 0 0,0 0-1 0 0,0 0 1 0 0,24 0 0 0 0,-13 3-879 0 0,-3 0-29 0 0</inkml:trace>
  <inkml:trace contextRef="#ctx0" brushRef="#br0" timeOffset="37647.78">11536 1622 5984 0 0,'0'-3'59'0'0,"-1"0"0"0"0,1 0 0 0 0,-1-1 0 0 0,0 1 0 0 0,0 0 0 0 0,0 0 0 0 0,-3-5 0 0 0,2 5 333 0 0,1 0 0 0 0,0 1 1 0 0,0-1-1 0 0,0 0 1 0 0,0-1-1 0 0,-1-4 0 0 0,2 7-75 0 0,0-1 1 0 0,0 1-1 0 0,0 0 0 0 0,1 0 1 0 0,-1 0-1 0 0,0-1 0 0 0,1 1 0 0 0,-1 0 1 0 0,1 0-1 0 0,-1 0 0 0 0,1 0 0 0 0,-1 0 1 0 0,1 0-1 0 0,0 0 0 0 0,-1 0 1 0 0,1 0-1 0 0,0 0 0 0 0,0 0 0 0 0,0 0 1 0 0,0 1-1 0 0,0-1 0 0 0,1-1 0 0 0,3 0-148 0 0,-1-1-1 0 0,1 1 1 0 0,-1 0-1 0 0,1 1 1 0 0,0-1-1 0 0,0 1 1 0 0,0 0-1 0 0,0 0 1 0 0,-1 0-1 0 0,2 1 1 0 0,-1-1-1 0 0,7 2 1 0 0,5 0-152 0 0,1 1 1 0 0,19 5-1 0 0,-36-7-15 0 0,24 5 436 0 0,47 16-1 0 0,-65-18-262 0 0,0 0 0 0 0,0 0-1 0 0,0 1 1 0 0,0 0-1 0 0,-1 0 1 0 0,0 1-1 0 0,0 0 1 0 0,0 0-1 0 0,0 0 1 0 0,-1 1-1 0 0,5 6 1 0 0,-5-6-39 0 0,-3-3-75 0 0,1 0 1 0 0,-1 0 0 0 0,0 0 0 0 0,0 0-1 0 0,0 0 1 0 0,0 0 0 0 0,-1 0-1 0 0,1 1 1 0 0,-1-1 0 0 0,0 0 0 0 0,0 1-1 0 0,0 0 1 0 0,-1-1 0 0 0,1 1-1 0 0,-1-1 1 0 0,1 1 0 0 0,-2 6 0 0 0,1 21 371 0 0,1-26-365 0 0,-1 0-1 0 0,1 0 1 0 0,-1 0 0 0 0,-1 0 0 0 0,1 0 0 0 0,-1-1-1 0 0,0 1 1 0 0,0 0 0 0 0,0 0 0 0 0,-4 7-1 0 0,-16 34 282 0 0,-12 21-122 0 0,28-59-476 0 0,1 1 0 0 0,0 0 0 0 0,0 0 0 0 0,-2 10 0 0 0,6-18 34 0 0,0 0-1 0 0,-1 0 1 0 0,1 0-1 0 0,0 0 1 0 0,-1 0-1 0 0,1 0 1 0 0,-1 0 0 0 0,0 0-1 0 0,1 0 1 0 0,-1 0-1 0 0,0 0 1 0 0,0 0-1 0 0,-1 1 1 0 0,1-1-1352 0 0</inkml:trace>
  <inkml:trace contextRef="#ctx0" brushRef="#br0" timeOffset="38408.68">12254 880 8752 0 0,'1'-8'248'0'0,"1"0"1"0"0,-1 0 0 0 0,-1 0-1 0 0,1-1 1 0 0,-2-12 0 0 0,0 0 2955 0 0,1 20-1950 0 0,0 12 342 0 0,3 71-149 0 0,0 28-1743 0 0,-2 52 278 0 0,0-59 18 0 0,1 13 0 0 0,2-38 6 0 0,2 24-106 0 0,-6-101 79 0 0,0-1 0 0 0,0 1 0 0 0,0 0 0 0 0,0-1 0 0 0,0 1 0 0 0,0 0 1 0 0,0 0-1 0 0,0-1 0 0 0,0 1 0 0 0,0 0 0 0 0,1-1 0 0 0,-1 1 0 0 0,0 0 0 0 0,1-1 1 0 0,-1 1-1 0 0,0 0 0 0 0,1-1 0 0 0,0 1 0 0 0,3-10-508 0 0,2-24-394 0 0,-5 2 534 0 0,-2-1 0 0 0,-1 1 0 0 0,-1 0 0 0 0,-12-50 1 0 0,-32-83 2172 0 0,44 153-1572 0 0,-2-4 184 0 0,1 0-1 0 0,1 0 0 0 0,-2-21 0 0 0,4 32-334 0 0,1 0 1 0 0,0 1-1 0 0,0-1 0 0 0,0 0 0 0 0,1 1 0 0 0,-1-1 0 0 0,1 0 0 0 0,0 1 0 0 0,0-1 0 0 0,0 1 0 0 0,1-1 0 0 0,-1 1 0 0 0,1 0 0 0 0,0 0 0 0 0,0-1 0 0 0,0 1 0 0 0,0 0 0 0 0,0 1 0 0 0,5-6 0 0 0,-2 5-37 0 0,0-1 0 0 0,0 1 0 0 0,0 0 0 0 0,0 0 0 0 0,1 0 0 0 0,-1 1 0 0 0,1-1 0 0 0,-1 2 0 0 0,1-1 0 0 0,0 0 0 0 0,0 1 0 0 0,11-1 0 0 0,3 2-18 0 0,0 0 0 0 0,31 5 0 0 0,-45-4 1 0 0,13 2 16 0 0,-1 1 0 0 0,1 1 0 0 0,-1 1 0 0 0,0 0 0 0 0,-1 2 0 0 0,32 17-1 0 0,-42-21 22 0 0,1 2 1 0 0,-1-1-1 0 0,0 1 0 0 0,0 0 0 0 0,-1 1 0 0 0,1-1 0 0 0,-1 1 0 0 0,-1 1 0 0 0,6 8 0 0 0,-8-11 17 0 0,0 1 1 0 0,0-1 0 0 0,0 1 0 0 0,-1 0-1 0 0,0 0 1 0 0,0 0 0 0 0,0 0-1 0 0,-1 0 1 0 0,0 1 0 0 0,0-1-1 0 0,-1 0 1 0 0,1 1 0 0 0,-2 10-1 0 0,-2-3 49 0 0,1-1-1 0 0,-2 1 0 0 0,1-1 1 0 0,-2 0-1 0 0,-10 21 1 0 0,11-27-75 0 0,0-1 0 0 0,0 1 0 0 0,-1 0 1 0 0,0-1-1 0 0,0 0 0 0 0,0 0 1 0 0,-1-1-1 0 0,0 0 0 0 0,0 1 1 0 0,0-2-1 0 0,-11 7 0 0 0,-1-2-64 0 0,0-1 0 0 0,-1 0 1 0 0,0-2-1 0 0,0 0 0 0 0,-1-1 0 0 0,-38 4 0 0 0,51-8-57 0 0,6 0 61 0 0,0-1-1 0 0,-1 1 1 0 0,1-1 0 0 0,0 0 0 0 0,-1 0 0 0 0,1 0 0 0 0,0 1 0 0 0,-1-1 0 0 0,1-1 0 0 0,-1 1 0 0 0,1 0 0 0 0,0 0 0 0 0,-1 0 0 0 0,1-1-1 0 0,0 1 1 0 0,0-1 0 0 0,-1 1 0 0 0,1-1 0 0 0,0 1 0 0 0,0-1 0 0 0,0 0 0 0 0,0 1 0 0 0,-2-3 0 0 0,1 2-245 0 0,3-1 254 0 0,-1 1-1 0 0,0 0 0 0 0,1 0 1 0 0,-1-1-1 0 0,1 1 0 0 0,0 0 1 0 0,-1 0-1 0 0,1 0 1 0 0,0 0-1 0 0,-1 0 0 0 0,1 0 1 0 0,0 0-1 0 0,0 0 0 0 0,0 0 1 0 0,0 0-1 0 0,0 0 0 0 0,0 0 1 0 0,2-1-1 0 0,26-10 450 0 0,-16 7-331 0 0,94-37 389 0 0,25-12 407 0 0,-100 39-609 0 0,7-4 327 0 0,0-2 0 0 0,-2-1 0 0 0,41-32 1 0 0,-34 20 253 0 0,-22 18-734 0 0,26-26 0 0 0,-47 41-136 0 0,0 0 0 0 0,0 0 0 0 0,-1 0 0 0 0,1 0 0 0 0,0 0 0 0 0,-1 0 0 0 0,1 0 0 0 0,-1 0 0 0 0,1 0 0 0 0,-1 0 0 0 0,0 0 0 0 0,1 0 0 0 0,-1 0 0 0 0,0 0 0 0 0,0-1 0 0 0,1-1 0 0 0,-1 3 0 0 0,0-1 0 0 0,0 1 0 0 0,0 0 0 0 0,-1 0 0 0 0,1-1 0 0 0,0 1 0 0 0,0 0 0 0 0,0 0 0 0 0,0-1 0 0 0,0 1 0 0 0,0 0 0 0 0,0 0 0 0 0,-1 0 0 0 0,1-1 0 0 0,0 1 0 0 0,0 0 0 0 0,0 0 0 0 0,-1 0 0 0 0,1-1 0 0 0,0 1 0 0 0,0 0 0 0 0,0 0 0 0 0,-1 0 0 0 0,1 0 0 0 0,-1-1 0 0 0,1 1 0 0 0,-1 0 0 0 0,0 0 0 0 0,0 0 0 0 0,1 0 0 0 0,-1 0 0 0 0,0 0 0 0 0,1 0 0 0 0,-1 1 0 0 0,0-1 0 0 0,0 0 0 0 0,1 0 0 0 0,-1 0 0 0 0,0 1 0 0 0,0 0 0 0 0,-16 7-66 0 0,1 1 1 0 0,0 1-1 0 0,0 0 0 0 0,1 1 0 0 0,1 1 1 0 0,0 0-1 0 0,0 1 0 0 0,-11 15 0 0 0,7-7 12 0 0,1 2-1 0 0,0 0 1 0 0,2 1 0 0 0,1 0-1 0 0,1 1 1 0 0,1 1-1 0 0,1 0 1 0 0,2 1 0 0 0,-8 33-1 0 0,15-52 41 0 0,1-1 0 0 0,0 0 0 0 0,1 1 0 0 0,0-1 0 0 0,0 0 0 0 0,0 1 0 0 0,1-1 0 0 0,0 0 1 0 0,1 0-1 0 0,0 1 0 0 0,5 12 0 0 0,-6-16 4 0 0,1-1 1 0 0,-1 0-1 0 0,1 0 1 0 0,0-1-1 0 0,0 1 1 0 0,1 0-1 0 0,-1-1 1 0 0,0 1-1 0 0,1-1 1 0 0,-1 0-1 0 0,1 1 1 0 0,0-1-1 0 0,0-1 1 0 0,0 1-1 0 0,0 0 1 0 0,0-1-1 0 0,0 1 1 0 0,0-1-1 0 0,1 0 1 0 0,-1 0-1 0 0,0 0 1 0 0,1-1-1 0 0,-1 1 1 0 0,1-1-1 0 0,-1 0 1 0 0,0 0-1 0 0,6 0 1 0 0,1-1-3 0 0,1-1 1 0 0,-1 0-1 0 0,0-1 0 0 0,0 1 1 0 0,0-2-1 0 0,0 0 0 0 0,-1 0 0 0 0,14-8 1 0 0,6-7-1649 0 0,33-26 0 0 0,-39 28-1838 0 0,17-13-3841 0 0</inkml:trace>
  <inkml:trace contextRef="#ctx0" brushRef="#br0" timeOffset="39043.78">13247 1154 12384 0 0,'-1'-2'118'0'0,"-1"1"0"0"0,0 0 0 0 0,1 0 1 0 0,-1 0-1 0 0,0 0 0 0 0,0 0 0 0 0,0 1 1 0 0,0-1-1 0 0,0 1 0 0 0,-2-1 0 0 0,1 0-82 0 0,2 1-29 0 0,1 0 0 0 0,-1 0 0 0 0,1 0 0 0 0,0 0 0 0 0,-1 0 1 0 0,1 0-1 0 0,-1 0 0 0 0,1 0 0 0 0,0 0 0 0 0,-1 0 1 0 0,1 0-1 0 0,0 0 0 0 0,-1 0 0 0 0,1 0 0 0 0,-1 0 0 0 0,1 1 1 0 0,0-1-1 0 0,-1 0 0 0 0,1 0 0 0 0,0 0 0 0 0,0 1 0 0 0,-1-1 1 0 0,1 0-1 0 0,0 1 0 0 0,-1-1 0 0 0,1 0 0 0 0,0 0 1 0 0,0 1-1 0 0,0-1 0 0 0,-1 0 0 0 0,1 1 0 0 0,0-1 0 0 0,0 1 1 0 0,-3 9 436 0 0,3-9-394 0 0,-3 30 850 0 0,1 1 1 0 0,4 49-1 0 0,0-10-20 0 0,2 189 2848 0 0,-8-235-2489 0 0,4-27-1147 0 0,-1-1 0 0 0,1 1 0 0 0,-1 0 0 0 0,0 0 0 0 0,0 0 0 0 0,0-1 0 0 0,-2-1 0 0 0,-2-6 32 0 0,-1-13-154 0 0,1-1-1 0 0,-3-30 1 0 0,7 46-31 0 0,-1-3-6 0 0,-8-101-1456 0 0,10 100 1026 0 0,0 0 0 0 0,1-1 1 0 0,1 1-1 0 0,0 0 0 0 0,0 0 1 0 0,1 0-1 0 0,5-12 0 0 0,-7 22 402 0 0,0 0 1 0 0,-1 0-1 0 0,1 0 0 0 0,0 0 0 0 0,0 0 1 0 0,0 1-1 0 0,1-1 0 0 0,-1 0 0 0 0,0 1 1 0 0,1-1-1 0 0,-1 1 0 0 0,1-1 0 0 0,-1 1 0 0 0,1 0 1 0 0,0 0-1 0 0,-1 0 0 0 0,1 0 0 0 0,0 0 1 0 0,0 0-1 0 0,0 0 0 0 0,0 0 0 0 0,0 1 1 0 0,0-1-1 0 0,0 1 0 0 0,0-1 0 0 0,0 1 1 0 0,0 0-1 0 0,0 0 0 0 0,0 0 0 0 0,0 0 1 0 0,0 0-1 0 0,0 0 0 0 0,0 1 0 0 0,0-1 0 0 0,0 1 1 0 0,0-1-1 0 0,0 1 0 0 0,0 0 0 0 0,0 0 1 0 0,2 1-1 0 0,0 0 29 0 0,1 0 0 0 0,-1 0 0 0 0,1-1 0 0 0,0 0 1 0 0,-1 0-1 0 0,1 0 0 0 0,0 0 0 0 0,0-1 0 0 0,-1 1 0 0 0,9-2 0 0 0,-8 1 56 0 0,15-3 432 0 0,-19 3-383 0 0,-1 0 0 0 0,0 0 1 0 0,1 0-1 0 0,-1 0 0 0 0,0-1 0 0 0,1 1 0 0 0,-1 0 0 0 0,0 0 1 0 0,1 0-1 0 0,-1-1 0 0 0,0 1 0 0 0,0 0 0 0 0,1 0 0 0 0,-1-1 1 0 0,0 1-1 0 0,0 0 0 0 0,1-1 0 0 0,-1 1 0 0 0,0 0 0 0 0,0-1 1 0 0,0 0 1 0 0,0 1 0 0 0,0-1 0 0 0,0 1 0 0 0,0-1 0 0 0,0 1 0 0 0,0 0 0 0 0,-1-1 1 0 0,1 1-1 0 0,0-1 0 0 0,0 1 0 0 0,0-1 0 0 0,-1 1 0 0 0,1 0 0 0 0,0-1 1 0 0,-1 1-1 0 0,1 0 0 0 0,0-1 0 0 0,-1 1 0 0 0,1 0 0 0 0,0-1 0 0 0,-2 1 1 0 0,-25-19 1301 0 0,9 7-801 0 0,15 10-454 0 0,0 1 1 0 0,0-1 0 0 0,1 0 0 0 0,-1 0 0 0 0,0 0 0 0 0,1-1 0 0 0,-5-4-1 0 0,2 0-34 0 0,0-1-1 0 0,0 1 0 0 0,1-1 0 0 0,0 0 1 0 0,0 0-1 0 0,1-1 0 0 0,0 1 0 0 0,0-1 1 0 0,1 0-1 0 0,0 1 0 0 0,1-1 0 0 0,0 0 1 0 0,0-9-1 0 0,0-8 298 0 0,0 16-19 0 0,1 1 1 0 0,2-20-1 0 0,4-11 1154 0 0,-6 40-1459 0 0,0-1 0 0 0,0 1-1 0 0,0 0 1 0 0,0 0 0 0 0,0-1 0 0 0,0 1-1 0 0,0 0 1 0 0,0-1 0 0 0,0 1-1 0 0,0 0 1 0 0,0 0 0 0 0,1-1 0 0 0,-1 1-1 0 0,0 0 1 0 0,0 0 0 0 0,0-1 0 0 0,0 1-1 0 0,1 0 1 0 0,-1 0 0 0 0,0 0-1 0 0,0-1 1 0 0,1 1 0 0 0,-1 0 0 0 0,0 0-1 0 0,0 0 1 0 0,1 0 0 0 0,-1 0-1 0 0,0 0 1 0 0,0-1 0 0 0,1 1 0 0 0,-1 0-1 0 0,10 5 634 0 0,-5-2-749 0 0,0 0 135 0 0,0 0 0 0 0,-1 0 0 0 0,0 1 1 0 0,0-1-1 0 0,0 1 0 0 0,0 0 0 0 0,4 6 1 0 0,21 35 237 0 0,-15-22-124 0 0,-8-13-115 0 0,-1 0-1 0 0,0 1 1 0 0,0-1-1 0 0,5 23 1 0 0,6 47 336 0 0,-15-69-245 0 0,0 0 0 0 0,-1 0 0 0 0,0 1 0 0 0,-1-1 0 0 0,-1 0 0 0 0,1-1 0 0 0,-7 20 0 0 0,-2 0 365 0 0,-20 43 1 0 0,26-66-413 0 0,0 1 1 0 0,0-1-1 0 0,-1 0 0 0 0,0 0 1 0 0,0 0-1 0 0,-1 0 0 0 0,0-1 1 0 0,0 0-1 0 0,0 0 1 0 0,-1-1-1 0 0,0 0 0 0 0,-11 7 1 0 0,13-10-75 0 0,0 1 0 0 0,1-1 1 0 0,-1 0-1 0 0,0-1 0 0 0,0 1 0 0 0,0-1 0 0 0,0 0 1 0 0,-1 0-1 0 0,1-1 0 0 0,0 0 0 0 0,0 1 1 0 0,0-2-1 0 0,-1 1 0 0 0,1-1 0 0 0,0 1 1 0 0,0-2-1 0 0,0 1 0 0 0,0 0 0 0 0,0-1 1 0 0,0 0-1 0 0,-7-4 0 0 0,9 4-183 0 0,0-1-1 0 0,0 1 1 0 0,0 0 0 0 0,1-1-1 0 0,-1 0 1 0 0,1 1 0 0 0,0-1 0 0 0,0 0-1 0 0,0 0 1 0 0,0 0 0 0 0,1-1-1 0 0,-1 1 1 0 0,1 0 0 0 0,0-1-1 0 0,0 1 1 0 0,0-1 0 0 0,0 1-1 0 0,0-1 1 0 0,0-6 0 0 0,3-16-1970 0 0</inkml:trace>
  <inkml:trace contextRef="#ctx0" brushRef="#br0" timeOffset="39561.43">13450 626 11976 0 0,'-13'-24'1082'0'0,"13"24"-1071"0"0,0 0-1 0 0,0 0 0 0 0,0 0 1 0 0,0 0-1 0 0,0 0 1 0 0,0 0-1 0 0,0-1 0 0 0,-1 1 1 0 0,1 0-1 0 0,0 0 1 0 0,0 0-1 0 0,0 0 0 0 0,0 0 1 0 0,0 0-1 0 0,0 0 0 0 0,0-1 1 0 0,0 1-1 0 0,0 0 1 0 0,0 0-1 0 0,0 0 0 0 0,0 0 1 0 0,0 0-1 0 0,0 0 1 0 0,1 0-1 0 0,-1 0 0 0 0,0-1 1 0 0,0 1-1 0 0,0 0 1 0 0,0 0-1 0 0,0 0 0 0 0,0 0 1 0 0,0 0-1 0 0,0 0 1 0 0,0 0-1 0 0,0 0 0 0 0,0 0 1 0 0,0-1-1 0 0,0 1 0 0 0,1 0 1 0 0,-1 0-1 0 0,0 0 1 0 0,0 0-1 0 0,0 0 0 0 0,0 0 1 0 0,0 0-1 0 0,0 0 1 0 0,0 0-1 0 0,1 0 0 0 0,-1 0 1 0 0,0 0-1 0 0,0 0 1 0 0,0 0-1 0 0,0 0 0 0 0,0 0 1 0 0,0 0-1 0 0,0 0 0 0 0,1 0 1 0 0,-1 0-1 0 0,0 0 1 0 0,6 2 282 0 0,-6-2-175 0 0,2 1 43 0 0,0 0-1 0 0,0 0 1 0 0,0 1 0 0 0,-1-1 0 0 0,1 1 0 0 0,0-1-1 0 0,-1 1 1 0 0,1 0 0 0 0,-1 0 0 0 0,0-1 0 0 0,0 1-1 0 0,1 0 1 0 0,0 3 0 0 0,11 31 844 0 0,-11-33-947 0 0,7 35 588 0 0,10 62-1 0 0,-14-68-553 0 0,6 69 521 0 0,-2 154-1 0 0,-10-184-347 0 0,1 60 12 0 0,1-113-329 0 0,-1-13-314 0 0,0 0 0 0 0,1 0 1 0 0,-1 0-1 0 0,1 0 0 0 0,0 1 0 0 0,2 4 1 0 0,-3-9-1037 0 0</inkml:trace>
  <inkml:trace contextRef="#ctx0" brushRef="#br0" timeOffset="40302">13847 1177 6912 0 0,'11'-13'690'0'0,"-9"10"-455"0"0,1 0 1 0 0,-1 0 0 0 0,0 0-1 0 0,0 0 1 0 0,0 0-1 0 0,0 0 1 0 0,2-7-1 0 0,-2 4 1379 0 0,0 1-363 0 0,-1 0 0 0 0,0 0 1 0 0,0 0-1 0 0,0 0 0 0 0,0-9 0 0 0,-1 13-1162 0 0,0 0-1 0 0,0 1 1 0 0,0-1-1 0 0,0 0 1 0 0,0 0 0 0 0,-1 0-1 0 0,1 1 1 0 0,0-1-1 0 0,-1 0 1 0 0,1 0-1 0 0,0 1 1 0 0,-1-1-1 0 0,1 0 1 0 0,-1 1-1 0 0,1-1 1 0 0,-1 0-1 0 0,1 1 1 0 0,-1-1-1 0 0,0 1 1 0 0,1-1-1 0 0,-1 1 1 0 0,0-1-1 0 0,1 1 1 0 0,-1-1 0 0 0,0 1-1 0 0,1 0 1 0 0,-1-1-1 0 0,0 1 1 0 0,0 0-1 0 0,0 0 1 0 0,1 0-1 0 0,-1 0 1 0 0,0-1-1 0 0,0 1 1 0 0,0 0-1 0 0,1 0 1 0 0,-1 0-1 0 0,0 1 1 0 0,0-1-1 0 0,0 0 1 0 0,0 0-1 0 0,0 1 1 0 0,-8 0 76 0 0,1 0-1 0 0,-1 0 1 0 0,1 1-1 0 0,0 1 1 0 0,0-1 0 0 0,0 1-1 0 0,0 1 1 0 0,0-1-1 0 0,1 1 1 0 0,-1 1-1 0 0,1-1 1 0 0,0 1 0 0 0,0 1-1 0 0,1-1 1 0 0,0 1-1 0 0,0 0 1 0 0,-8 11 0 0 0,-9 16-161 0 0,-20 43 1 0 0,38-66-22 0 0,1 0 0 0 0,0 0 0 0 0,1 1 1 0 0,0-1-1 0 0,0 1 0 0 0,1 0 0 0 0,1-1 0 0 0,-1 21 1 0 0,2-26 9 0 0,0 1 0 0 0,0-1 1 0 0,1 0-1 0 0,0 1 1 0 0,0-1-1 0 0,0 0 1 0 0,0 0-1 0 0,1 0 0 0 0,0 1 1 0 0,0-2-1 0 0,1 1 1 0 0,-1 0-1 0 0,1 0 1 0 0,0-1-1 0 0,0 0 1 0 0,1 1-1 0 0,-1-1 0 0 0,1 0 1 0 0,6 4-1 0 0,-7-6 22 0 0,0 0 0 0 0,1 0-1 0 0,-1-1 1 0 0,1 0 0 0 0,-1 1-1 0 0,1-1 1 0 0,-1-1 0 0 0,1 1 0 0 0,0 0-1 0 0,0-1 1 0 0,-1 0 0 0 0,1 0-1 0 0,0 0 1 0 0,0 0 0 0 0,-1-1-1 0 0,1 1 1 0 0,0-1 0 0 0,-1 0 0 0 0,7-2-1 0 0,2-1 65 0 0,-1-1 0 0 0,1 0 0 0 0,-1-1-1 0 0,16-11 1 0 0,-3-1-167 0 0,0-1 0 0 0,-1-1 0 0 0,0-1-1 0 0,28-36 1 0 0,25-49-3801 0 0,-37 33-1384 0 0,-10 17 838 0 0,-26 45 3416 0 0,-3 11 1170 0 0,0-1 0 0 0,0 1 0 0 0,0 0-1 0 0,0-1 1 0 0,0 1 0 0 0,-1-1 0 0 0,1 1 0 0 0,0-1 0 0 0,0 1-1 0 0,0 0 1 0 0,-1-1 0 0 0,1 1 0 0 0,0 0 0 0 0,0-1 0 0 0,-1 1-1 0 0,1 0 1 0 0,0-1 0 0 0,-1 1 0 0 0,1 0 0 0 0,0 0 0 0 0,-1-1-1 0 0,1 1 1 0 0,-1 0 0 0 0,1 0 0 0 0,-1-1 0 0 0,0 1 199 0 0,0 0 0 0 0,0 0 0 0 0,0 0 1 0 0,0-1-1 0 0,0 1 0 0 0,0 0 0 0 0,0 0 0 0 0,1 0 1 0 0,-1 0-1 0 0,0 1 0 0 0,0-1 0 0 0,-2 0 0 0 0,-6 5-247 0 0,5-1 109 0 0,0 1 0 0 0,0-1-1 0 0,0 1 1 0 0,1 0-1 0 0,-1-1 1 0 0,1 2 0 0 0,0-1-1 0 0,1 0 1 0 0,-1 1-1 0 0,1-1 1 0 0,0 1 0 0 0,-1 7-1 0 0,-1 7-16 0 0,1 0-1 0 0,-1 24 1 0 0,4-38-104 0 0,-1 7 179 0 0,1-1 1 0 0,0 1-1 0 0,1-1 1 0 0,1 0-1 0 0,0 1 0 0 0,3 11 1 0 0,-4-21-190 0 0,0-1 0 0 0,0 1 0 0 0,0 0 0 0 0,0-1-1 0 0,0 0 1 0 0,1 1 0 0 0,-1-1 0 0 0,1 0 0 0 0,-1 1 0 0 0,1-1 0 0 0,0 0 0 0 0,0 0 0 0 0,0-1 0 0 0,0 1-1 0 0,0 0 1 0 0,3 1 0 0 0,-3-2-37 0 0,0-1-1 0 0,-1 1 1 0 0,1-1-1 0 0,0 1 0 0 0,0-1 1 0 0,0 0-1 0 0,0 1 1 0 0,0-1-1 0 0,0 0 0 0 0,0 0 1 0 0,-1 0-1 0 0,1-1 1 0 0,0 1-1 0 0,0 0 0 0 0,0-1 1 0 0,0 1-1 0 0,0-1 1 0 0,-1 0-1 0 0,1 0 1 0 0,0 0-1 0 0,-1 1 0 0 0,1-2 1 0 0,1 0-1 0 0,8-6 78 0 0,-1 0-1 0 0,0-1 0 0 0,-1 0 1 0 0,0 0-1 0 0,0-1 1 0 0,7-12-1 0 0,42-71 93 0 0,-39 61-140 0 0,43-78-405 0 0,11-19-430 0 0,-71 124 668 0 0,1 0 0 0 0,0 0 1 0 0,1 0-1 0 0,-1 1 0 0 0,1-1 1 0 0,0 1-1 0 0,0 0 0 0 0,0 0 1 0 0,1 0-1 0 0,6-4 0 0 0,-11 8 81 0 0,1 0 0 0 0,-1-1 0 0 0,1 1-1 0 0,-1 0 1 0 0,1 0 0 0 0,-1 0 0 0 0,1-1 0 0 0,-1 1-1 0 0,1 0 1 0 0,-1 0 0 0 0,1 0 0 0 0,-1 0 0 0 0,1 0-1 0 0,-1 0 1 0 0,1 0 0 0 0,0 0 0 0 0,-1 0 0 0 0,1 0 0 0 0,-1 0-1 0 0,1 1 1 0 0,-1-1 0 0 0,1 0 0 0 0,-1 0 0 0 0,1 0-1 0 0,0 1 1 0 0,0 0-4 0 0,0 0-1 0 0,-1 0 1 0 0,1-1 0 0 0,0 1-1 0 0,-1 0 1 0 0,1 0 0 0 0,-1 0-1 0 0,1 0 1 0 0,-1 0 0 0 0,1 0-1 0 0,-1 0 1 0 0,1 2-1 0 0,0 4-43 0 0,1 0 0 0 0,-2 0 0 0 0,1 10 0 0 0,0-12 25 0 0,-2 30 135 0 0,-1 0 0 0 0,-1 0 0 0 0,-10 38 0 0 0,4-22 41 0 0,-84 330 1401 0 0,83-352-1338 0 0,-1-1-1 0 0,-29 51 1 0 0,33-66-165 0 0,0-1 0 0 0,-1-1-1 0 0,0 1 1 0 0,-1-1 0 0 0,0-1-1 0 0,-21 18 1 0 0,25-24-25 0 0,0 0 0 0 0,-1 0 0 0 0,1-1-1 0 0,-1 0 1 0 0,0 0 0 0 0,0 0 0 0 0,0-1 0 0 0,0 1 0 0 0,-1-2-1 0 0,1 1 1 0 0,0-1 0 0 0,-1 0 0 0 0,1 0 0 0 0,-1-1 0 0 0,0 1-1 0 0,1-2 1 0 0,-8 0 0 0 0,8 1-238 0 0,1-1-1 0 0,-1 0 0 0 0,0-1 1 0 0,1 0-1 0 0,0 1 1 0 0,-1-1-1 0 0,1-1 1 0 0,0 1-1 0 0,0-1 1 0 0,0 0-1 0 0,0 0 1 0 0,0-1-1 0 0,1 1 1 0 0,0-1-1 0 0,0 0 0 0 0,0 0 1 0 0,0-1-1 0 0,0 1 1 0 0,-3-7-1 0 0,-3-11-1726 0 0</inkml:trace>
  <inkml:trace contextRef="#ctx0" brushRef="#br0" timeOffset="40846">15001 684 9216 0 0,'-2'-1'21'0'0,"0"0"0"0"0,1 0 1 0 0,-1 0-1 0 0,0 0 0 0 0,0 1 1 0 0,0-1-1 0 0,0 1 1 0 0,0 0-1 0 0,-1-1 0 0 0,-1 1 1 0 0,0 0 585 0 0,0 1 0 0 0,-1-1 1 0 0,1 1-1 0 0,0 0 1 0 0,0 0-1 0 0,0 0 0 0 0,-7 4 1 0 0,2-1 1304 0 0,-1 1 0 0 0,1 1 1 0 0,0 0-1 0 0,-11 9 0 0 0,1 2-1115 0 0,1 1 0 0 0,-32 40-1 0 0,-23 47-478 0 0,42-58-50 0 0,-173 307-640 0 0,135-224-7158 0 0,45-85-615 0 0</inkml:trace>
  <inkml:trace contextRef="#ctx0" brushRef="#br0" timeOffset="41358.3">12254 1814 2304 0 0,'1'0'168'0'0,"0"1"-1"0"0,1-1 1 0 0,-1 1 0 0 0,0-1-1 0 0,1 0 1 0 0,-1 0 0 0 0,1 1-1 0 0,-1-1 1 0 0,0 0 0 0 0,1 0-1 0 0,2-1 1 0 0,-3 1-113 0 0,-1 0 0 0 0,0 0 1 0 0,1 0-1 0 0,-1-1 0 0 0,1 1 1 0 0,-1 0-1 0 0,0 0 0 0 0,1 0 0 0 0,-1-1 1 0 0,1 1-1 0 0,-1 0 0 0 0,0-1 1 0 0,1 1-1 0 0,-1 0 0 0 0,0-1 0 0 0,0 1 1 0 0,1 0-1 0 0,-1-1 0 0 0,0 0 1 0 0,1-4 3593 0 0,-1 12 5995 0 0,15 81-7456 0 0,3 32-1726 0 0,-13-86-418 0 0,-3-27-35 0 0,-1 0 0 0 0,0 0 0 0 0,0 1 0 0 0,-1-1 0 0 0,0 1-1 0 0,-1 7 1 0 0,-1-6-1 0 0,2-8 11 0 0,-1 1 0 0 0,1 0-1 0 0,-1-1 1 0 0,1 1 0 0 0,0 0 0 0 0,0-1 0 0 0,0 1 0 0 0,0 0 0 0 0,0-1 0 0 0,0 1 0 0 0,0 0 0 0 0,0-1 0 0 0,1 1 0 0 0,-1 0 0 0 0,0-1 0 0 0,1 1-1 0 0,0-1 1 0 0,-1 1 0 0 0,1-1 0 0 0,0 1 0 0 0,0-1 0 0 0,1 3 0 0 0,0-2 87 0 0,-2-1 0 0 0,1 1 1 0 0,0 0-1 0 0,0 0 0 0 0,0 0 0 0 0,-1 0 0 0 0,1 0 1 0 0,-1 3-1 0 0,2-1 853 0 0,4-16-338 0 0,7-30-344 0 0,-1-1 1 0 0,-1 0-1 0 0,6-73 0 0 0,-17 116-277 0 0,2-20 0 0 0,5-23 0 0 0,-6 39 0 0 0,0-1 0 0 0,0 1 0 0 0,1 0 0 0 0,-1 0 0 0 0,1 0 0 0 0,0 0 0 0 0,0 0 0 0 0,0 0 0 0 0,1 1 0 0 0,-1-1 0 0 0,6-5 0 0 0,-8 8-3 0 0,1 1 0 0 0,-1 0 0 0 0,1-1 0 0 0,-1 1 0 0 0,0 0 0 0 0,1 0-1 0 0,-1-1 1 0 0,1 1 0 0 0,-1 0 0 0 0,0 0 0 0 0,1 0 0 0 0,-1-1 0 0 0,1 1 0 0 0,-1 0 0 0 0,1 0-1 0 0,-1 0 1 0 0,1 0 0 0 0,-1 0 0 0 0,1 0 0 0 0,-1 0 0 0 0,1 0 0 0 0,-1 0 0 0 0,1 0 0 0 0,-1 0-1 0 0,1 0 1 0 0,-1 1 0 0 0,0-1 0 0 0,1 0 0 0 0,-1 0 0 0 0,1 0 0 0 0,-1 1 0 0 0,1-1 0 0 0,-1 0-1 0 0,0 0 1 0 0,1 1 0 0 0,-1-1 0 0 0,1 0 0 0 0,-1 1 0 0 0,0-1 0 0 0,0 0 0 0 0,1 1 0 0 0,-1-1-1 0 0,0 1 1 0 0,0-1 0 0 0,1 1 0 0 0,-1-1 0 0 0,0 0 0 0 0,0 1 0 0 0,0-1 0 0 0,0 1 0 0 0,1-1-1 0 0,-1 1 1 0 0,0 0 0 0 0,1 3-38 0 0,0 0-1 0 0,0 0 0 0 0,-1 0 1 0 0,1 8-1 0 0,3 38-65 0 0,-3-38 74 0 0,0 1 0 0 0,0-1 0 0 0,-1 1 0 0 0,-3 23 0 0 0,2-29 33 0 0,1-1 0 0 0,0 1 0 0 0,0 0 0 0 0,0 0 0 0 0,1 0 0 0 0,2 10 0 0 0,2 12 0 0 0,-5-28 1 0 0,0 0 0 0 0,0 0 1 0 0,0 1-1 0 0,0-1 0 0 0,0 0 0 0 0,0 0 0 0 0,1 0 0 0 0,-1 0 0 0 0,0 1 0 0 0,1-1 0 0 0,-1 0 0 0 0,1 0 0 0 0,-1 0 1 0 0,1 0-1 0 0,0 0 0 0 0,-1 0 0 0 0,1 0 0 0 0,0 0 0 0 0,0 0 0 0 0,0-1 0 0 0,0 1 0 0 0,-1 0 0 0 0,1 0 0 0 0,0-1 1 0 0,0 1-1 0 0,1 0 0 0 0,-1-1 0 0 0,0 1 0 0 0,0-1 0 0 0,0 0 0 0 0,0 1 0 0 0,0-1 0 0 0,0 0 0 0 0,1 0 0 0 0,-1 1 1 0 0,0-1-1 0 0,0 0 0 0 0,0 0 0 0 0,1 0 0 0 0,-1-1 0 0 0,0 1 0 0 0,0 0 0 0 0,3-1 0 0 0,1-1 9 0 0,1 1 0 0 0,0-2 0 0 0,-1 1 0 0 0,1-1 0 0 0,-1 1 0 0 0,0-2 0 0 0,6-3 0 0 0,8-9 15 0 0,-1-2-1 0 0,-1 0 1 0 0,0 0 0 0 0,15-25-1 0 0,-17 24-19 0 0,14-20-23 0 0,-17 22-6 0 0,0 0 1 0 0,1 1-1 0 0,0 1 0 0 0,1 0 1 0 0,21-15-1 0 0,-34 28 16 0 0,1 1 0 0 0,0 0 0 0 0,-1 0-1 0 0,1 0 1 0 0,0 0 0 0 0,0 0 0 0 0,0 1 0 0 0,-1-1 0 0 0,1 0-1 0 0,0 1 1 0 0,0-1 0 0 0,0 1 0 0 0,0 0 0 0 0,0 0-1 0 0,0 0 1 0 0,0 0 0 0 0,0 0 0 0 0,0 0 0 0 0,0 0-1 0 0,0 1 1 0 0,0-1 0 0 0,0 1 0 0 0,0-1 0 0 0,0 1 0 0 0,0 0-1 0 0,0 0 1 0 0,-1 0 0 0 0,1 0 0 0 0,0 0 0 0 0,-1 0-1 0 0,4 3 1 0 0,-2-1-8 0 0,1 1 0 0 0,0 0 0 0 0,-1 0 0 0 0,0 1 1 0 0,0-1-1 0 0,0 1 0 0 0,0 0 0 0 0,-1-1 0 0 0,0 1 0 0 0,3 10 0 0 0,1 9-5 0 0,-1 1 1 0 0,3 49 0 0 0,-6 51-49 0 0,-2-75 60 0 0,0-49-3 0 0,0 5-383 0 0,0 1 0 0 0,0-1 1 0 0,1 0-1 0 0,1 8 0 0 0,-1-14 342 0 0,-1 1-1 0 0,0 0 0 0 0,0-1 0 0 0,0 1 1 0 0,0 0-1 0 0,1 0 0 0 0,-1-1 0 0 0,0 1 1 0 0,0 0-1 0 0,1-1 0 0 0,-1 1 0 0 0,1-1 1 0 0,-1 1-1 0 0,0 0 0 0 0,1-1 0 0 0,-1 1 1 0 0,1-1-1 0 0,0 1 0 0 0,-1-1 0 0 0,1 0 1 0 0,-1 1-1 0 0,1-1 0 0 0,0 1 0 0 0,-1-1 1 0 0,1 0-1 0 0,0 0 0 0 0,-1 1 0 0 0,1-1 0 0 0,0 0 1 0 0,-1 0-1 0 0,1 0 0 0 0,0 0 0 0 0,0 0 1 0 0,-1 0-1 0 0,1 0 0 0 0,0 0 0 0 0,0 0 1 0 0,-1 0-1 0 0,1 0 0 0 0,0 0 0 0 0,-1 0 1 0 0,1-1-1 0 0,0 1 0 0 0,-1 0 0 0 0,1-1 1 0 0,0 1-1 0 0,-1 0 0 0 0,2-1 0 0 0,10-10-1731 0 0,2-6-49 0 0</inkml:trace>
  <inkml:trace contextRef="#ctx0" brushRef="#br0" timeOffset="41705.03">13204 1831 10224 0 0,'0'0'464'0'0,"0"0"-8"0"0,0 0-112 0 0,0 0 600 0 0,-7-5 2861 0 0,2 5-3234 0 0,1 1 0 0 0,0 0 0 0 0,0-1-1 0 0,-1 2 1 0 0,1-1 0 0 0,0 0 0 0 0,0 1 0 0 0,-7 4 0 0 0,-30 20 1050 0 0,39-25-1539 0 0,-11 9 98 0 0,-1 1 0 0 0,1 0 0 0 0,1 1 0 0 0,0 1 0 0 0,0 0 1 0 0,2 0-1 0 0,-1 1 0 0 0,2 0 0 0 0,0 1 0 0 0,0 0 0 0 0,-11 31 0 0 0,19-43-164 0 0,0 1 0 0 0,0-1-1 0 0,0 1 1 0 0,0-1 0 0 0,1 0 0 0 0,0 1-1 0 0,0-1 1 0 0,0 1 0 0 0,0-1 0 0 0,0 1-1 0 0,1 4 1 0 0,0-7-7 0 0,-1 0-1 0 0,1 1 0 0 0,-1-1 1 0 0,1 0-1 0 0,-1 0 1 0 0,1 0-1 0 0,0 1 0 0 0,0-1 1 0 0,0 0-1 0 0,-1 0 1 0 0,1 0-1 0 0,0 0 0 0 0,0 0 1 0 0,0-1-1 0 0,1 1 1 0 0,-1 0-1 0 0,0 0 0 0 0,0-1 1 0 0,0 1-1 0 0,0 0 1 0 0,1-1-1 0 0,-1 0 0 0 0,0 1 1 0 0,1-1-1 0 0,-1 0 1 0 0,0 1-1 0 0,1-1 0 0 0,-1 0 1 0 0,0 0-1 0 0,3 0 1 0 0,0-1 16 0 0,0 1 1 0 0,0-1 0 0 0,1 0 0 0 0,-1 0 0 0 0,0-1 0 0 0,-1 1-1 0 0,1-1 1 0 0,0 0 0 0 0,0 0 0 0 0,-1 0 0 0 0,6-4 0 0 0,2-3-72 0 0,0 0 0 0 0,9-11 1 0 0,-2 0-60 0 0,-1-1 0 0 0,19-32 0 0 0,-18 26-292 0 0,21-25 0 0 0,-37 50 270 0 0,-1 0 26 0 0,0 1-1 0 0,0 0 1 0 0,0 0 0 0 0,0 0-1 0 0,0 0 1 0 0,0 0 0 0 0,1 0-1 0 0,-1 0 1 0 0,0 0 0 0 0,3-1-1 0 0,-3 2-495 0 0,2 8-156 0 0,-2 0 629 0 0,1 0 1 0 0,-1 0 0 0 0,0 0 0 0 0,-1 0 0 0 0,0 1-1 0 0,-1 13 1 0 0,-13 54 80 0 0,8-43 95 0 0,2-15-3 0 0,1 1 1 0 0,0 0-1 0 0,2-1 0 0 0,0 1 0 0 0,3 23 0 0 0,-2-42-88 0 0,0 0 0 0 0,0 0 0 0 0,0 1 0 0 0,0-1 0 0 0,0 0 0 0 0,0 0 0 0 0,0 1 0 0 0,0-1 1 0 0,0 0-1 0 0,0 0 0 0 0,0 0 0 0 0,0 1 0 0 0,0-1 0 0 0,1 0 0 0 0,-1 0 0 0 0,0 0 0 0 0,0 1 0 0 0,0-1 0 0 0,0 0 0 0 0,1 0 0 0 0,-1 0 0 0 0,0 0 0 0 0,0 1 0 0 0,0-1 0 0 0,1 0 1 0 0,-1 0-1 0 0,0 0 0 0 0,0 0 0 0 0,0 0 0 0 0,1 0 0 0 0,-1 0 0 0 0,0 0 0 0 0,0 0 0 0 0,1 0 0 0 0,-1 0 0 0 0,0 0 0 0 0,0 0 0 0 0,1 0 0 0 0,-1 0 0 0 0,0 0 0 0 0,0 0 0 0 0,1 0 0 0 0,-1 0 1 0 0,0 0-1 0 0,0 0 0 0 0,0 0 0 0 0,1 0 0 0 0,-1 0 0 0 0,0 0 0 0 0,0 0 0 0 0,0-1 0 0 0,1 1 0 0 0,5-7-1940 0 0</inkml:trace>
  <inkml:trace contextRef="#ctx0" brushRef="#br0" timeOffset="42082.52">13382 1936 12608 0 0,'0'0'578'0'0,"0"7"189"0"0,-2 24 560 0 0,-1 1 0 0 0,-9 35 0 0 0,5-28-207 0 0,1-18-448 0 0,5-15-517 0 0,-1-1 1 0 0,1 1 0 0 0,0-1-1 0 0,0 1 1 0 0,0-1 0 0 0,1 8-1 0 0,10-50-1725 0 0,20-54-2014 0 0,-19 62 1037 0 0,15-60 1 0 0,-20 59 1838 0 0,2 1 0 0 0,1 0 0 0 0,18-38 0 0 0,-26 65 853 0 0,0 1-1 0 0,-1 0 1 0 0,1-1 0 0 0,0 1 0 0 0,-1 0 0 0 0,1 0-1 0 0,0-1 1 0 0,0 1 0 0 0,0 0 0 0 0,0 0 0 0 0,0 0-1 0 0,0 0 1 0 0,0 0 0 0 0,1 0 0 0 0,-1 0 0 0 0,0 1 0 0 0,2-2-1 0 0,3 11 2534 0 0,-4-4-2334 0 0,0 0-1 0 0,0 0 1 0 0,-1 1 0 0 0,0-1 0 0 0,0 1 0 0 0,0-1 0 0 0,0 7 0 0 0,-2 42 930 0 0,0-21-860 0 0,1 16 247 0 0,-3-1 0 0 0,-15 89 0 0 0,14-122 193 0 0,0 0 1 0 0,0-1-1 0 0,-2 1 1 0 0,-9 18-1 0 0,15-32-273 0 0,0-1-5 0 0,0-2-76 0 0,13-34-371 0 0,2 1 0 0 0,1 0 0 0 0,2 1-1 0 0,42-60 1 0 0,6 11-182 0 0,-63 80 52 0 0,-1 0 1 0 0,1 0-1 0 0,0 1 1 0 0,0-1-1 0 0,0 1 0 0 0,0 0 1 0 0,5-3-1 0 0,-7 5-3 0 0,0-1 0 0 0,0 1 1 0 0,1-1-1 0 0,-1 1 0 0 0,0-1 0 0 0,1 1 0 0 0,-1 0 0 0 0,0-1 0 0 0,1 1 1 0 0,-1 0-1 0 0,0 0 0 0 0,1 0 0 0 0,-1 0 0 0 0,0 0 0 0 0,1 1 0 0 0,-1-1 0 0 0,0 0 1 0 0,1 1-1 0 0,-1-1 0 0 0,0 1 0 0 0,1-1 0 0 0,-1 1 0 0 0,0-1 0 0 0,2 2 1 0 0,1 2-11 0 0,0 0 0 0 0,-1 0 0 0 0,1 0 0 0 0,-1 0 0 0 0,0 1 1 0 0,0-1-1 0 0,-1 1 0 0 0,1 0 0 0 0,-1-1 0 0 0,3 11 0 0 0,1 4-2 0 0,5 32-1 0 0,-8-23 248 0 0,-2 0 0 0 0,-2 49 0 0 0,0 2-1990 0 0,5-26-4253 0 0,0-35-1977 0 0</inkml:trace>
  <inkml:trace contextRef="#ctx0" brushRef="#br0" timeOffset="42682.86">14207 1605 8288 0 0,'0'0'638'0'0,"0"0"-130"0"0,-8 5 2964 0 0,2 1-1953 0 0,0 0 0 0 0,0 1 0 0 0,-7 11 0 0 0,5-5-644 0 0,-10 20 1 0 0,9-10-783 0 0,0 0 1 0 0,-6 30 0 0 0,8-12-52 0 0,1 0 0 0 0,2 1 0 0 0,3-1-1 0 0,3 45 1 0 0,-2-69-42 0 0,2 1 0 0 0,0-1 0 0 0,2 0 0 0 0,6 23 0 0 0,-8-33 0 0 0,1 1 0 0 0,0 0 0 0 0,1-1 0 0 0,0 1 0 0 0,0-1 0 0 0,0 0 0 0 0,1 0 0 0 0,0-1 0 0 0,0 1 0 0 0,1-1 0 0 0,8 7 0 0 0,-12-11-16 0 0,0-1 1 0 0,1 0-1 0 0,-1 0 0 0 0,0 1 0 0 0,1-2 0 0 0,-1 1 0 0 0,1 0 0 0 0,-1 0 1 0 0,1-1-1 0 0,0 1 0 0 0,-1-1 0 0 0,1 0 0 0 0,-1 0 0 0 0,1 0 0 0 0,0 0 0 0 0,-1 0 1 0 0,1 0-1 0 0,0-1 0 0 0,-1 0 0 0 0,1 1 0 0 0,-1-1 0 0 0,1 0 0 0 0,-1 0 0 0 0,1 0 1 0 0,2-2-1 0 0,4-2-119 0 0,-1-1 0 0 0,0 1 0 0 0,0-1 1 0 0,-1-1-1 0 0,11-10 0 0 0,-15 14-451 0 0,0-1-1 0 0,-1 1 1 0 0,1 0-1 0 0,-1-1 1 0 0,0 1 0 0 0,0-1-1 0 0,0 0 1 0 0,2-6-1 0 0,-4 9 520 0 0,0 0 0 0 0,1 1-1 0 0,-1-1 1 0 0,0 0-1 0 0,0 0 1 0 0,0 0 0 0 0,0 0-1 0 0,0 0 1 0 0,0 0 0 0 0,0 1-1 0 0,0-1 1 0 0,-1 0-1 0 0,1 0 1 0 0,0 0 0 0 0,0 0-1 0 0,-1 1 1 0 0,1-1 0 0 0,-1 0-1 0 0,1 0 1 0 0,0 0-1 0 0,-1 1 1 0 0,1-1 0 0 0,-1 0-1 0 0,0 1 1 0 0,1-1 0 0 0,-1 0-1 0 0,0 1 1 0 0,1-1-1 0 0,-1 1 1 0 0,0-1 0 0 0,1 1-1 0 0,-1 0 1 0 0,0-1 0 0 0,0 1-1 0 0,0-1 1 0 0,0 1-1 0 0,1 0 1 0 0,-1 0 0 0 0,0 0-1 0 0,0 0 1 0 0,0-1 0 0 0,0 1-1 0 0,0 0 1 0 0,1 0-1 0 0,-2 1 1 0 0,-45-13-466 0 0,-171-18 4598 0 0,203 26-3075 0 0,1 0 1 0 0,0 0-1 0 0,0-1 0 0 0,-13-7 1 0 0,26 11-373 0 0,1 1-83 0 0,2-1-520 0 0,0 0 0 0 0,0 0-1 0 0,1 0 1 0 0,-1 1 0 0 0,0-1 0 0 0,1 1-1 0 0,-1-1 1 0 0,1 1 0 0 0,-1 0 0 0 0,0 0-1 0 0,1 0 1 0 0,4 1 0 0 0,-1-1 2 0 0,100 5 17 0 0,-69-2-704 0 0,0-1 0 0 0,0-2 0 0 0,38-5 0 0 0,-45 0-6155 0 0</inkml:trace>
  <inkml:trace contextRef="#ctx0" brushRef="#br0" timeOffset="43092.57">14607 1937 12872 0 0,'-34'-14'2502'0'0,"27"11"-1706"0"0,0 0 0 0 0,-1 1 1 0 0,0 0-1 0 0,1 0 0 0 0,-1 1 0 0 0,0 0 0 0 0,-10 1 0 0 0,11 1-508 0 0,0 0 0 0 0,0 1 0 0 0,0 0 0 0 0,0 0-1 0 0,0 1 1 0 0,0 0 0 0 0,-11 7 0 0 0,7-2-171 0 0,-1 0 1 0 0,1 0-1 0 0,1 1 1 0 0,0 0-1 0 0,0 1 1 0 0,1 0-1 0 0,-13 18 1 0 0,17-20-60 0 0,0 0 1 0 0,0 1-1 0 0,0-1 0 0 0,1 1 1 0 0,1 0-1 0 0,-1 0 1 0 0,2 1-1 0 0,-1-1 1 0 0,1 1-1 0 0,0-1 1 0 0,0 17-1 0 0,2-23-58 0 0,0 0 0 0 0,0-1 0 0 0,0 1 0 0 0,1 0 0 0 0,-1-1-1 0 0,1 1 1 0 0,-1 0 0 0 0,1-1 0 0 0,0 1 0 0 0,0-1 0 0 0,0 1 0 0 0,0-1 0 0 0,1 0 0 0 0,-1 1-1 0 0,1-1 1 0 0,-1 0 0 0 0,1 0 0 0 0,0 0 0 0 0,0 0 0 0 0,0 0 0 0 0,3 2 0 0 0,-2-3 0 0 0,-1 1 1 0 0,0-1-1 0 0,1-1 1 0 0,-1 1-1 0 0,1 0 1 0 0,-1-1 0 0 0,1 1-1 0 0,-1-1 1 0 0,1 0-1 0 0,0 1 1 0 0,-1-1-1 0 0,1-1 1 0 0,-1 1 0 0 0,1 0-1 0 0,-1-1 1 0 0,1 1-1 0 0,-1-1 1 0 0,1 0 0 0 0,-1 0-1 0 0,1 0 1 0 0,-1 0-1 0 0,3-2 1 0 0,8-4-3 0 0,-1-1-1 0 0,0 0 1 0 0,-1-1 0 0 0,0 0 0 0 0,0-1 0 0 0,-1 0-1 0 0,0 0 1 0 0,9-14 0 0 0,31-48-171 0 0,-33 46-301 0 0,0 2 1 0 0,32-36 0 0 0,-37 51-108 0 0,0-3-252 0 0,-6 22 361 0 0,-3-2 441 0 0,-1 0 0 0 0,0 0-1 0 0,0 0 1 0 0,-1 0 0 0 0,0 0-1 0 0,0 0 1 0 0,-1 0-1 0 0,0 1 1 0 0,-2 11 0 0 0,-2 8 120 0 0,-13 39 1 0 0,3-11-49 0 0,7-32-284 0 0,-2 14 957 0 0,8-36-1321 0 0,1 1 0 0 0,0 0 0 0 0,-1-1 0 0 0,1 1 1 0 0,0-1-1 0 0,0 1 0 0 0,1 0 0 0 0,-1-1 1 0 0,1 1-1 0 0,0 4 0 0 0,0-6-6223 0 0</inkml:trace>
  <inkml:trace contextRef="#ctx0" brushRef="#br0" timeOffset="43448.47">14762 1927 16152 0 0,'0'0'365'0'0,"-5"12"891"0"0,-1-5-892 0 0,2 0 1 0 0,-1 1 0 0 0,1-1-1 0 0,0 1 1 0 0,1 0 0 0 0,-4 11-1 0 0,-10 52 1026 0 0,12-46-1831 0 0,4-10 302 0 0,8-21-2163 0 0,-3-5 932 0 0,3-4-5 0 0</inkml:trace>
  <inkml:trace contextRef="#ctx0" brushRef="#br0" timeOffset="43864.44">14799 1672 8752 0 0,'0'0'673'0'0,"0"0"-152"0"0,0 0 985 0 0,0 0 476 0 0,0 0 98 0 0,0 0-169 0 0,0 0-798 0 0,0 2-346 0 0,9 16 573 0 0,-5-11-1144 0 0,-1 0 0 0 0,0 0 0 0 0,4 12 0 0 0,-2 9 52 0 0,-2 0 1 0 0,-1 0 0 0 0,-1 32-1 0 0,-1-42-31 0 0,1 15 197 0 0,-2-1-1 0 0,-1 1 1 0 0,-9 44 0 0 0,-1-22 273 0 0,11-45-307 0 0,10-35-247 0 0,16-53-20 0 0,40-81 0 0 0,-56 141-179 0 0,16-26 1 0 0,-20 37 126 0 0,1-1 0 0 0,-1 1 0 0 0,1 0 0 0 0,1 1 0 0 0,12-12 1 0 0,-18 17-7 0 0,0 0 0 0 0,0 0 1 0 0,1 1-1 0 0,-1-1 0 0 0,0 0 1 0 0,1 0-1 0 0,-1 1 0 0 0,1-1 1 0 0,-1 1-1 0 0,1-1 0 0 0,-1 1 1 0 0,1-1-1 0 0,-1 1 0 0 0,1 0 1 0 0,0 0-1 0 0,-1 0 0 0 0,1 0 1 0 0,-1 0-1 0 0,4 0 0 0 0,-4 1-28 0 0,1 0-1 0 0,-1 0 0 0 0,1-1 1 0 0,-1 1-1 0 0,0 0 0 0 0,1 0 0 0 0,-1 0 1 0 0,0 1-1 0 0,0-1 0 0 0,1 0 0 0 0,-1 0 1 0 0,0 1-1 0 0,-1-1 0 0 0,1 0 1 0 0,1 3-1 0 0,2 5 23 0 0,-1 0-1 0 0,0-1 1 0 0,0 1 0 0 0,-1 0 0 0 0,1 13-1 0 0,6 55 900 0 0,-4 147-1 0 0,-6-191-1811 0 0,2-1-1 0 0,5 35 1 0 0,-2-45-599 0 0</inkml:trace>
  <inkml:trace contextRef="#ctx0" brushRef="#br0" timeOffset="44515.62">11811 830 6448 0 0,'1'-1'57'0'0,"0"1"0"0"0,0-1 0 0 0,0 0 0 0 0,0 0 0 0 0,0 0 0 0 0,0 0 0 0 0,0-1 0 0 0,0 1 0 0 0,0 0 0 0 0,1-2 0 0 0,9-10 12 0 0,-9 11 202 0 0,-1 1-1 0 0,0-1 1 0 0,1 1 0 0 0,-1-1 0 0 0,0 1 0 0 0,0-1 0 0 0,0 0 0 0 0,0 0-1 0 0,0 0 1 0 0,-1 1 0 0 0,1-1 0 0 0,0 0 0 0 0,-1 0 0 0 0,1-4 0 0 0,-1 4 398 0 0,1-1 0 0 0,0 0 1 0 0,0 0-1 0 0,0 1 1 0 0,0-1-1 0 0,0 1 1 0 0,2-4-1 0 0,0 1-178 0 0,0 1 0 0 0,0 1 0 0 0,1-1 0 0 0,-1 0 0 0 0,1 1 0 0 0,0 0 0 0 0,0-1 0 0 0,6-2 0 0 0,-9 5-411 0 0,1 0 0 0 0,0 0 0 0 0,0 1 1 0 0,0-1-1 0 0,0 1 0 0 0,0-1 0 0 0,0 1 0 0 0,0 0 0 0 0,1 0 0 0 0,-1 0 0 0 0,0 0 0 0 0,0 0 0 0 0,0 0 0 0 0,0 1 1 0 0,0-1-1 0 0,0 1 0 0 0,0-1 0 0 0,0 1 0 0 0,0 0 0 0 0,0 0 0 0 0,-1 0 0 0 0,1 0 0 0 0,2 1 0 0 0,1 2-24 0 0,0 0-1 0 0,-1 0 0 0 0,1 0 1 0 0,-1 0-1 0 0,0 1 1 0 0,0-1-1 0 0,0 1 0 0 0,-1 0 1 0 0,0 0-1 0 0,0 1 0 0 0,4 9 1 0 0,1 7-104 0 0,10 40-1 0 0,-11-32 97 0 0,12 44-79 0 0,-4 1-1 0 0,-3 1 0 0 0,2 102 1 0 0,7 155-475 0 0,-16-192 499 0 0,8 158-32 0 0,17-1 13 0 0,-8-189 0 0 0,-18-96 17 0 0,0 0 1 0 0,1-1-1 0 0,0 1 0 0 0,1-1 0 0 0,0 0 0 0 0,10 13 0 0 0,-11-19-23 0 0,-1-1 0 0 0,2 0 0 0 0,-1 0 0 0 0,1-1-1 0 0,-1 0 1 0 0,1 0 0 0 0,0 0 0 0 0,1 0 0 0 0,-1-1-1 0 0,1 0 1 0 0,-1-1 0 0 0,1 1 0 0 0,0-1 0 0 0,10 1-1 0 0,5 1-70 0 0,1-1 0 0 0,-1-1 0 0 0,30-2-1 0 0,50-8-63 0 0,155-30 1 0 0,-185 25 169 0 0,443-61 978 0 0,-446 65-896 0 0,282-24-107 0 0,-266 27-566 0 0,30 2-2360 0 0,-64 1-4021 0 0</inkml:trace>
  <inkml:trace contextRef="#ctx0" brushRef="#br0" timeOffset="44981.94">12281 643 10136 0 0,'0'0'99'0'0,"-1"0"-80"0"0,1 0 0 0 0,0 0 1 0 0,-1 0-1 0 0,1 0 0 0 0,0 0 0 0 0,0 0 0 0 0,-1-1 1 0 0,1 1-1 0 0,0 0 0 0 0,0 0 0 0 0,-1 0 0 0 0,1 0 1 0 0,0-1-1 0 0,0 1 0 0 0,-1 0 0 0 0,1 0 0 0 0,0-1 1 0 0,0 1-1 0 0,0 0 0 0 0,0 0 0 0 0,-1-1 0 0 0,1 1 1 0 0,0 0-1 0 0,0 0 0 0 0,0-1 0 0 0,0 1 0 0 0,0 0 1 0 0,0-1-1 0 0,0 1 0 0 0,0 0 0 0 0,0-1 0 0 0,0 1 1 0 0,0 0-1 0 0,0-1 0 0 0,0 1 0 0 0,0 0 0 0 0,0 0 1 0 0,0-1-1 0 0,0 1 0 0 0,0 0 0 0 0,0-1 1 0 0,1 1-1 0 0,-1 0 0 0 0,0 0 0 0 0,0-1 0 0 0,0 1 1 0 0,0 0-1 0 0,1 0 0 0 0,-1-1 0 0 0,0 1 0 0 0,2-3 311 0 0,0 0 1 0 0,0 0-1 0 0,1 0 0 0 0,-1 0 0 0 0,1 1 0 0 0,-1-1 0 0 0,1 1 1 0 0,0-1-1 0 0,0 1 0 0 0,0 0 0 0 0,0 0 0 0 0,0 1 0 0 0,0-1 1 0 0,1 0-1 0 0,-1 1 0 0 0,1 0 0 0 0,-1 0 0 0 0,5-1 0 0 0,13-2 245 0 0,-1 1 0 0 0,1 1 0 0 0,30 1 0 0 0,65 8 579 0 0,-70-4-780 0 0,-37-2-342 0 0,359 33 494 0 0,216 19-328 0 0,-192-49 142 0 0,-1-25-237 0 0,-35-9 99 0 0,74-5 1523 0 0,-381 32-1185 0 0,0 3 1 0 0,50 6 0 0 0,-77-3-338 0 0,0 1 1 0 0,0 1-1 0 0,-1 0 0 0 0,1 2 0 0 0,-1 1 1 0 0,36 17-1 0 0,-48-19-144 0 0,0 0 1 0 0,0 0 0 0 0,-1 1-1 0 0,1-1 1 0 0,-1 2 0 0 0,-1-1-1 0 0,0 1 1 0 0,0 1-1 0 0,10 14 1 0 0,-9-9 26 0 0,-1 0 1 0 0,0 0-1 0 0,-1 1 1 0 0,-1-1 0 0 0,7 31-1 0 0,-5-3 77 0 0,-3 0 1 0 0,-1 0-1 0 0,-2 0 0 0 0,-5 44 1 0 0,-24 137 135 0 0,-20-4-161 0 0,23-107-154 0 0,-3 11-114 0 0,-35 195-373 0 0,56-245-3285 0 0,7-42-5510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53:52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313 593 6912 0 0,'0'-3'52'0'0,"-1"0"-1"0"0,0 0 1 0 0,0 0 0 0 0,0 1 0 0 0,0-1 0 0 0,0 0 0 0 0,-1 1 0 0 0,1-1-1 0 0,-1 1 1 0 0,0-1 0 0 0,0 1 0 0 0,0 0 0 0 0,0 0 0 0 0,0-1-1 0 0,0 2 1 0 0,-4-4 0 0 0,4 4 250 0 0,0-1 0 0 0,0 0 0 0 0,0 0 0 0 0,0 0 0 0 0,1 0 0 0 0,-1-1-1 0 0,0 1 1 0 0,1 0 0 0 0,0-1 0 0 0,0 1 0 0 0,-1-1 0 0 0,2 1 0 0 0,-1-1 0 0 0,0 1 0 0 0,0-5 0 0 0,-8-16 2934 0 0,9 25-457 0 0,4 18-2160 0 0,61 265-452 0 0,-33-123-169 0 0,-13-30 170 0 0,-7-34 200 0 0,-11-86-368 0 0,-1-10-1 0 0,0 0 0 0 0,0-1 0 0 0,0 1 0 0 0,0-1 0 0 0,1 1 0 0 0,-1 0 0 0 0,0-1 0 0 0,1 1 0 0 0,-1-1 0 0 0,1 1 0 0 0,-1-1 0 0 0,2 2 0 0 0,5-13-194 0 0,-1-19-3407 0 0,-5 21 1658 0 0,3-23-4157 0 0</inkml:trace>
  <inkml:trace contextRef="#ctx0" brushRef="#br0" timeOffset="375.03">357 527 13824 0 0,'1'-3'120'0'0,"2"-12"121"0"0,1 0-1 0 0,1 0 1 0 0,0 1-1 0 0,11-22 1 0 0,-14 32-146 0 0,1 1 1 0 0,-1-1-1 0 0,1 1 1 0 0,-1 0 0 0 0,1 0-1 0 0,0-1 1 0 0,0 2-1 0 0,0-1 1 0 0,1 0-1 0 0,-1 1 1 0 0,1 0-1 0 0,-1-1 1 0 0,1 1-1 0 0,0 1 1 0 0,0-1 0 0 0,0 0-1 0 0,0 1 1 0 0,0 0-1 0 0,0 0 1 0 0,0 0-1 0 0,7 0 1 0 0,-1 0 91 0 0,0 0 0 0 0,0 1-1 0 0,1 0 1 0 0,-1 1 0 0 0,0 0 0 0 0,0 0 0 0 0,0 1 0 0 0,0 0 0 0 0,0 1 0 0 0,-1 0 0 0 0,14 7-1 0 0,-21-9-115 0 0,0 1-1 0 0,0 0 1 0 0,0-1-1 0 0,0 1 1 0 0,0 0-1 0 0,-1 0 1 0 0,1 0-1 0 0,0 1 0 0 0,-1-1 1 0 0,0 0-1 0 0,0 0 1 0 0,1 1-1 0 0,-1-1 1 0 0,-1 1-1 0 0,1-1 0 0 0,0 1 1 0 0,-1-1-1 0 0,1 1 1 0 0,-1 0-1 0 0,0-1 1 0 0,1 1-1 0 0,-1 0 1 0 0,-1-1-1 0 0,1 4 1 0 0,-1 3-44 0 0,-1 0 0 0 0,1 0 0 0 0,-1 0 0 0 0,-1-1 0 0 0,-6 17 0 0 0,-10 21-24 0 0,-12 26-128 0 0,25-61 90 0 0,1 0 0 0 0,0 1 1 0 0,0-1-1 0 0,1 1 0 0 0,1 0 1 0 0,-3 17-1 0 0,5-21 22 0 0,1-1-1 0 0,0 1 1 0 0,0 0 0 0 0,1-1-1 0 0,0 1 1 0 0,0 0 0 0 0,0-1-1 0 0,1 1 1 0 0,1-1 0 0 0,-1 0-1 0 0,5 10 1 0 0,-3-10 34 0 0,-1-1 0 0 0,1 1 0 0 0,0-1 0 0 0,1 0-1 0 0,-1 0 1 0 0,1 0 0 0 0,0-1 0 0 0,1 0 0 0 0,-1 0 0 0 0,1 0 0 0 0,0 0-1 0 0,0-1 1 0 0,12 6 0 0 0,-12-8-177 0 0,0 1-1 0 0,-1-2 1 0 0,1 1 0 0 0,0 0-1 0 0,0-1 1 0 0,0 0 0 0 0,0-1-1 0 0,0 0 1 0 0,0 1-1 0 0,0-2 1 0 0,1 1 0 0 0,-1-1-1 0 0,0 0 1 0 0,0 0 0 0 0,-1-1-1 0 0,1 1 1 0 0,8-4-1 0 0,2-1-1151 0 0,1 0-39 0 0</inkml:trace>
  <inkml:trace contextRef="#ctx0" brushRef="#br0" timeOffset="376.03">811 961 11864 0 0,'0'0'540'0'0,"0"0"-6"0"0,14-7 577 0 0,-8 2-277 0 0,1-1 1 0 0,-1 0-1 0 0,-1-1 1 0 0,1 1-1 0 0,7-14 0 0 0,-2 3-234 0 0,0 0-1 0 0,-2-1 0 0 0,0 0 0 0 0,-1-1 1 0 0,-1 1-1 0 0,-1-1 0 0 0,0-1 0 0 0,-2 1 1 0 0,0-1-1 0 0,2-37 0 0 0,-6 57-595 0 0,0-1-1 0 0,0 0 0 0 0,0 1 1 0 0,0-1-1 0 0,0 0 0 0 0,0 1 1 0 0,0-1-1 0 0,0 0 0 0 0,0 0 1 0 0,0 1-1 0 0,0-1 0 0 0,0 0 1 0 0,-1 1-1 0 0,1-1 1 0 0,0 0-1 0 0,-1 1 0 0 0,1-1 1 0 0,0 1-1 0 0,-1-1 0 0 0,1 1 1 0 0,-1-1-1 0 0,1 0 0 0 0,-1 1 1 0 0,1 0-1 0 0,-1-1 0 0 0,0 0-5 0 0,0 1 1 0 0,0 0-1 0 0,0 0 0 0 0,1 0 0 0 0,-1 0 0 0 0,0 0 0 0 0,0 1 0 0 0,1-1 0 0 0,-1 0 0 0 0,0 0 0 0 0,0 0 0 0 0,1 1 0 0 0,-1-1 1 0 0,0 0-1 0 0,0 1 0 0 0,1-1 0 0 0,-1 1 0 0 0,0 0 0 0 0,-4 2-4 0 0,1 0 0 0 0,0 1 1 0 0,0 0-1 0 0,0 0 0 0 0,-3 5 0 0 0,0 2-98 0 0,0 0 0 0 0,1 1 0 0 0,1 0-1 0 0,0 0 1 0 0,-5 18 0 0 0,-11 64-1263 0 0,16-75 1101 0 0,2-1 0 0 0,1 1 0 0 0,0 0 0 0 0,1 0 0 0 0,1 0 0 0 0,1 0 0 0 0,4 22 0 0 0,-3-32 243 0 0,0 4 43 0 0,1 0 1 0 0,1 0-1 0 0,0-1 1 0 0,10 22-1 0 0,-12-31-4 0 0,0 0 0 0 0,0 0 0 0 0,-1 0 0 0 0,2 0 0 0 0,-1-1 0 0 0,0 1 0 0 0,1-1 0 0 0,-1 0 0 0 0,1 0 1 0 0,-1 1-1 0 0,1-2 0 0 0,0 1 0 0 0,0 0 0 0 0,0 0 0 0 0,0-1 0 0 0,0 0 0 0 0,1 0 0 0 0,-1 0 0 0 0,0 0 0 0 0,1 0 0 0 0,-1 0 0 0 0,0-1 0 0 0,7 0 0 0 0,-4 0-20 0 0,0-1 0 0 0,0 0 1 0 0,-1 0-1 0 0,1-1 0 0 0,0 0 0 0 0,-1 0 0 0 0,0 0 0 0 0,1 0 0 0 0,-1-1 0 0 0,0 0 0 0 0,8-6 0 0 0,0-1-80 0 0,-1 0 0 0 0,0-1 0 0 0,11-12-1 0 0,-3-3-255 0 0,1-3-752 0 0</inkml:trace>
  <inkml:trace contextRef="#ctx0" brushRef="#br0" timeOffset="795.22">1273 784 8720 0 0,'0'0'398'0'0,"0"0"-3"0"0,0 0-92 0 0,-1-1 543 0 0,-54-27 5779 0 0,54 27-6513 0 0,0 1-1 0 0,0-1 0 0 0,0 1 0 0 0,-1-1 1 0 0,1 1-1 0 0,0 0 0 0 0,-1 0 0 0 0,1 0 0 0 0,0 0 1 0 0,-1 0-1 0 0,1 0 0 0 0,0 0 0 0 0,-1 0 0 0 0,1 0 1 0 0,0 0-1 0 0,0 1 0 0 0,-1-1 0 0 0,1 1 1 0 0,0-1-1 0 0,0 1 0 0 0,-1-1 0 0 0,1 1 0 0 0,-1 1 1 0 0,0-1-45 0 0,1 0 1 0 0,-1 1-1 0 0,0-1 1 0 0,1 1-1 0 0,-1-1 1 0 0,1 1-1 0 0,-1 0 1 0 0,1-1-1 0 0,0 1 1 0 0,0 0-1 0 0,0 0 1 0 0,-1 3-1 0 0,-4 15 14 0 0,1-1 0 0 0,1 1 0 0 0,-3 39 0 0 0,8 61-90 0 0,1-89 143 0 0,7 37 1 0 0,-6-55-126 0 0,0-1 0 0 0,0 1-1 0 0,2-1 1 0 0,-1 0 0 0 0,11 18 0 0 0,-14-28-29 0 0,3 6 219 0 0,1-1 0 0 0,-1 1 0 0 0,2-1 1 0 0,-1 0-1 0 0,12 11 0 0 0,-16-17-172 0 0,1 0-1 0 0,-1 0 1 0 0,1 0-1 0 0,-1 0 1 0 0,1 0-1 0 0,-1 0 1 0 0,1-1-1 0 0,-1 1 1 0 0,1 0-1 0 0,0-1 1 0 0,-1 1-1 0 0,1-1 1 0 0,0 0-1 0 0,0 0 1 0 0,-1 0-1 0 0,1 0 1 0 0,0 0-1 0 0,0 0 1 0 0,-1 0-1 0 0,1 0 1 0 0,0-1 0 0 0,0 1-1 0 0,-1-1 1 0 0,1 1-1 0 0,-1-1 1 0 0,1 1-1 0 0,0-1 1 0 0,-1 0-1 0 0,1 0 1 0 0,-1 0-1 0 0,0 0 1 0 0,1 0-1 0 0,-1 0 1 0 0,0 0-1 0 0,1-1 1 0 0,0-1-1 0 0,12-11-28 0 0,-2-1 1 0 0,0 0-1 0 0,-1 0 0 0 0,0-1 0 0 0,-1-1 0 0 0,-1 0 1 0 0,-1 0-1 0 0,0-1 0 0 0,-1 1 0 0 0,5-22 0 0 0,-7 21 2 0 0,0 0 0 0 0,0-1 0 0 0,-1 0 0 0 0,-1 0 0 0 0,1-28 0 0 0,0 9-133 0 0,-4 37 12 0 0,0 3 7 0 0,-3 13 53 0 0,0 0 0 0 0,2-1 0 0 0,0 1-1 0 0,0 0 1 0 0,3 22 0 0 0,-1-18 52 0 0,0 65 28 0 0,3 52 32 0 0,-2-120 62 0 0,0 0-1 0 0,1 0 0 0 0,1 0 0 0 0,1 0 1 0 0,0-1-1 0 0,9 19 0 0 0,-13-32-92 0 0,0-1 0 0 0,-1 1 0 0 0,1-1 0 0 0,0 1 0 0 0,0-1 0 0 0,0 0 0 0 0,0 1 0 0 0,0-1 0 0 0,0 0-1 0 0,0 0 1 0 0,1 0 0 0 0,-1 0 0 0 0,0 0 0 0 0,1 0 0 0 0,-1 0 0 0 0,0 0 0 0 0,1-1 0 0 0,2 2 0 0 0,-2-2-1 0 0,-1 1 0 0 0,1-1 0 0 0,-1 0 0 0 0,1-1 0 0 0,0 1 0 0 0,-1 0 0 0 0,1 0 0 0 0,-1-1 0 0 0,1 1 0 0 0,-1-1 0 0 0,0 1 0 0 0,1-1 0 0 0,-1 1 0 0 0,1-1 0 0 0,-1 0 0 0 0,2-1 0 0 0,4-4 51 0 0,0-1 1 0 0,0 1-1 0 0,0-1 0 0 0,-1-1 0 0 0,6-7 0 0 0,-11 12-57 0 0,22-30 200 0 0,26-53 0 0 0,-20 33-95 0 0,35-64-3191 0 0,-47 93-5021 0 0</inkml:trace>
  <inkml:trace contextRef="#ctx0" brushRef="#br0" timeOffset="1173.44">1872 838 10136 0 0,'0'0'464'0'0,"-1"0"-10"0"0,0 1-391 0 0,1 0 0 0 0,-1 0 0 0 0,0 0-1 0 0,0 0 1 0 0,1 0 0 0 0,-1 0 0 0 0,0 1-1 0 0,1-1 1 0 0,-1 0 0 0 0,1 0 0 0 0,0 1-1 0 0,-1-1 1 0 0,1 0 0 0 0,0 0 0 0 0,0 1-1 0 0,0-1 1 0 0,0 0 0 0 0,0 1 0 0 0,0-1-1 0 0,0 0 1 0 0,0 1 0 0 0,1 1-1 0 0,0 2 509 0 0,-1 7 208 0 0,1 0 0 0 0,1 0 1 0 0,4 18-1 0 0,2 9 130 0 0,-5-18-392 0 0,1-1 0 0 0,1 1 0 0 0,1-1 0 0 0,16 35 0 0 0,-8-16 236 0 0,6 9 238 0 0,-18-43-871 0 0,0-1 0 0 0,0 0 0 0 0,1 0 0 0 0,0 0 0 0 0,0-1 0 0 0,0 1 0 0 0,0-1 0 0 0,6 5 0 0 0,-7-6-67 0 0,-1-1 0 0 0,1 0 0 0 0,-1 0 0 0 0,1 0 0 0 0,-1 0 0 0 0,1-1 1 0 0,-1 1-1 0 0,1 0 0 0 0,0-1 0 0 0,0 1 0 0 0,2 0 0 0 0,-3-1-46 0 0,0-1 0 0 0,0 1 1 0 0,1 0-1 0 0,-1 0 0 0 0,0-1 1 0 0,0 1-1 0 0,0-1 0 0 0,1 1 1 0 0,-1-1-1 0 0,0 1 1 0 0,0-1-1 0 0,0 0 0 0 0,0 0 1 0 0,0 1-1 0 0,0-1 0 0 0,0 0 1 0 0,0 0-1 0 0,0-1 0 0 0,2-2-88 0 0,0 0 1 0 0,-1 0-1 0 0,0 0 0 0 0,1 0 0 0 0,-1 0 0 0 0,-1 0 1 0 0,1 0-1 0 0,-1-1 0 0 0,0 1 0 0 0,0-1 0 0 0,1-5 1 0 0,0 1-676 0 0,1-9-927 0 0</inkml:trace>
  <inkml:trace contextRef="#ctx0" brushRef="#br0" timeOffset="1590.59">1939 901 11976 0 0,'-4'2'166'0'0,"-1"-1"1"0"0,1 1-1 0 0,-1 0 0 0 0,1 0 1 0 0,0 0-1 0 0,-6 4 1 0 0,9-5-141 0 0,-1 0 0 0 0,1 0 0 0 0,0 1 0 0 0,-1-1 0 0 0,1 0 0 0 0,0 1 0 0 0,0-1 0 0 0,0 1 0 0 0,0-1 0 0 0,0 1 0 0 0,1-1 0 0 0,-1 1 0 0 0,0 0 0 0 0,1-1 0 0 0,-1 1 0 0 0,1 0 0 0 0,-1 0 0 0 0,1 0 1 0 0,0-1-1 0 0,0 3 0 0 0,0 10 262 0 0,1 0 0 0 0,1 1 0 0 0,0-1 0 0 0,0-1 0 0 0,2 1 0 0 0,0 0 0 0 0,0-1 0 0 0,2 0 0 0 0,-1 0-1 0 0,2 0 1 0 0,-1 0 0 0 0,18 22 0 0 0,-14-20 73 0 0,-3-5-85 0 0,0 0 0 0 0,0 0 0 0 0,1-1 0 0 0,0 0 0 0 0,0-1 0 0 0,1 1-1 0 0,0-1 1 0 0,12 7 0 0 0,-16-12-104 0 0,1 0-1 0 0,-1 0 1 0 0,1 0-1 0 0,-1-1 0 0 0,1 0 1 0 0,0 0-1 0 0,0 0 1 0 0,0-1-1 0 0,0 0 0 0 0,0 0 1 0 0,0-1-1 0 0,0 1 0 0 0,0-1 1 0 0,0-1-1 0 0,0 1 1 0 0,0-1-1 0 0,0 0 0 0 0,0 0 1 0 0,0-1-1 0 0,0 0 1 0 0,9-4-1 0 0,-2 0 113 0 0,0-1 0 0 0,0-1 0 0 0,-1 0 0 0 0,0 0 0 0 0,0-1 0 0 0,-1-1 0 0 0,0 0 0 0 0,-1-1 0 0 0,14-16 0 0 0,-9 7-40 0 0,-1 0-1 0 0,-1-1 0 0 0,-1-1 1 0 0,17-42-1 0 0,-22 45-147 0 0,0 0 0 0 0,-2 0-1 0 0,5-34 1 0 0,-9 43-271 0 0,0 0 0 0 0,-1 0-1 0 0,0 0 1 0 0,0 0 0 0 0,-1 0 0 0 0,-1 0-1 0 0,1 0 1 0 0,-2 0 0 0 0,-3-10 0 0 0,6 18-24 0 0,-1 0 0 0 0,1 0-1 0 0,-1 1 1 0 0,0-1 0 0 0,1 0 0 0 0,-1 1 0 0 0,0-1 0 0 0,0 1 0 0 0,0-1-1 0 0,0 1 1 0 0,-1-1 0 0 0,1 1 0 0 0,0 0 0 0 0,0 0 0 0 0,-1-1 0 0 0,1 1 0 0 0,-1 0-1 0 0,1 0 1 0 0,-1 0 0 0 0,1 1 0 0 0,-1-1 0 0 0,0 0 0 0 0,1 0 0 0 0,-1 1-1 0 0,0-1 1 0 0,0 1 0 0 0,-2-1 0 0 0,-6 4-1528 0 0</inkml:trace>
  <inkml:trace contextRef="#ctx0" brushRef="#br0" timeOffset="1957.65">2475 787 8752 0 0,'8'60'1165'0'0,"-4"-26"2202"0"0,11 49-1 0 0,2 10-610 0 0,3 7-376 0 0,-17-91-2128 0 0,-3-7 5 0 0,0-2-23 0 0,0-2-97 0 0,3-19-1081 0 0,0-2-4225 0 0,-5-3-1944 0 0</inkml:trace>
  <inkml:trace contextRef="#ctx0" brushRef="#br0" timeOffset="1958.64">2495 494 11520 0 0,'-16'-5'512'0'0,"12"1"96"0"0,2 4-480 0 0,-6 0-128 0 0,4 0 0 0 0,2 4 0 0 0,2 1 1800 0 0,-4-2 343 0 0,4 3 65 0 0,4 1 8 0 0,-4 1-1648 0 0,2-1-336 0 0,6 4-64 0 0,-2-2-8 0 0,4-3-1112 0 0,0 0-216 0 0,14 9-48 0 0,-1-3 0 0 0</inkml:trace>
  <inkml:trace contextRef="#ctx0" brushRef="#br0" timeOffset="2630.56">2770 951 5984 0 0,'-23'1'1960'0'0,"23"-1"-1672"0"0,0 0 0 0 0,-1 0 1 0 0,1 0-1 0 0,0 0 0 0 0,-1 1 0 0 0,1-1 1 0 0,0 0-1 0 0,-1 0 0 0 0,1 0 1 0 0,0 1-1 0 0,0-1 0 0 0,-1 0 0 0 0,1 0 1 0 0,0 1-1 0 0,0-1 0 0 0,0 0 1 0 0,-1 1-1 0 0,1-1 0 0 0,0 0 0 0 0,0 0 1 0 0,0 1-1 0 0,0-1 0 0 0,0 0 0 0 0,-1 1 1 0 0,4 9 2327 0 0,13 12-3521 0 0,-9-13 1418 0 0,1 2-207 0 0,1 0-1 0 0,12 13 0 0 0,5 4 707 0 0,-4 8 492 0 0,-7-10-802 0 0,-12-22-668 0 0,-1 1-1 0 0,0-1 1 0 0,0 1 0 0 0,-1 0 0 0 0,2 7 0 0 0,8 18 1229 0 0,-10-28-1205 0 0,-1 0 0 0 0,1 0 0 0 0,0 0 0 0 0,-1 0 0 0 0,0 0-1 0 0,1 0 1 0 0,-1 0 0 0 0,0 0 0 0 0,0 3 0 0 0,0-4 54 0 0,0-1 256 0 0,-5-6 583 0 0,0-2-419 0 0,1 0 0 0 0,-7-14 0 0 0,2 3-115 0 0,5 9-326 0 0,0 1-1 0 0,1-1 1 0 0,0 0 0 0 0,-2-13 0 0 0,-2-8 43 0 0,2 6-17 0 0,0 0 1 0 0,1-1 0 0 0,1-44-1 0 0,3 58 62 0 0,1 1 0 0 0,0-1-1 0 0,1 1 1 0 0,0 0-1 0 0,1-1 1 0 0,0 1-1 0 0,1 0 1 0 0,6-13-1 0 0,-9 21-196 0 0,0 1 0 0 0,1 0 0 0 0,-1 0 0 0 0,0 0 0 0 0,1 0 0 0 0,0 1 0 0 0,-1-1 0 0 0,1 0 0 0 0,0 1 0 0 0,0-1-1 0 0,0 1 1 0 0,0-1 0 0 0,0 1 0 0 0,0 0 0 0 0,3-1 0 0 0,-1 1-52 0 0,-1 0 0 0 0,1 0 0 0 0,0 0 0 0 0,0 0 0 0 0,0 1 0 0 0,0 0 0 0 0,0 0 0 0 0,6 0 0 0 0,1 2-75 0 0,0 0 1 0 0,0 1-1 0 0,0 0 1 0 0,0 1-1 0 0,17 8 0 0 0,-13-3-726 0 0,-1 0 0 0 0,0 1 0 0 0,0 0 0 0 0,-1 1 0 0 0,-1 1 0 0 0,0 0 0 0 0,16 21-1 0 0,-23-28 443 0 0,-1 0-1 0 0,0 0 1 0 0,-1 1-1 0 0,1-1 0 0 0,-1 1 1 0 0,0 0-1 0 0,-1 0 1 0 0,1 0-1 0 0,-1 0 0 0 0,0 0 1 0 0,-1 0-1 0 0,0 1 1 0 0,0-1-1 0 0,1 8 1 0 0,-2-13-83 0 0,0-1 109 0 0,0 0 460 0 0,0 0 205 0 0,0 0 39 0 0,0 0 131 0 0,0 0 511 0 0,0 0 222 0 0,-1-1-899 0 0,1 0 0 0 0,-1 0 0 0 0,1 0 0 0 0,0 0 0 0 0,-1 0 0 0 0,1 0-1 0 0,0 0 1 0 0,0 0 0 0 0,0 0 0 0 0,-1 0 0 0 0,1-1 0 0 0,1 1 0 0 0,-1 0 0 0 0,0-2 0 0 0,0 1 274 0 0,1-7 106 0 0,0-1 0 0 0,1 1-1 0 0,0-1 1 0 0,1 1 0 0 0,6-17 0 0 0,3-9 216 0 0,53-140 776 0 0,-63 171-1636 0 0,2-13-2 0 0,-4 14 0 0 0,-4 12 0 0 0,-20 50-288 0 0,13-34-77 0 0,1 1-1 0 0,-11 42 1 0 0,9-22-248 0 0,7-27 254 0 0,0 0 1 0 0,2 1-1 0 0,-2 22 0 0 0,4-19 229 0 0,-1-3-41 0 0,4 37 0 0 0,-1-51 158 0 0,0 0 1 0 0,0-1 0 0 0,0 1-1 0 0,1 0 1 0 0,0 0 0 0 0,0-1-1 0 0,0 1 1 0 0,1-1 0 0 0,0 0 0 0 0,6 9-1 0 0,-7-11 17 0 0,1-1 0 0 0,-1 1 0 0 0,1-1 0 0 0,-1 0-1 0 0,1 0 1 0 0,0 0 0 0 0,0 0 0 0 0,0 0 0 0 0,0-1-1 0 0,1 0 1 0 0,-1 1 0 0 0,0-1 0 0 0,0 0 0 0 0,1 0 0 0 0,-1-1-1 0 0,1 1 1 0 0,-1-1 0 0 0,1 0 0 0 0,-1 0 0 0 0,1 0-1 0 0,-1 0 1 0 0,1 0 0 0 0,5-2 0 0 0,-2 0 24 0 0,0 1 0 0 0,-1-1 0 0 0,1-1 1 0 0,-1 0-1 0 0,1 0 0 0 0,-1 0 0 0 0,0 0 0 0 0,0-1 0 0 0,0 0 0 0 0,9-9 1 0 0,62-72 1117 0 0,-63 69-1642 0 0,0-3-2052 0 0,18-28-1 0 0,-24 34-807 0 0,6-9-3634 0 0</inkml:trace>
  <inkml:trace contextRef="#ctx0" brushRef="#br0" timeOffset="3583.61">3556 888 3224 0 0,'0'0'592'0'0,"0"0"1278"0"0,0 0 568 0 0,0 0 111 0 0,0-1-2224 0 0,-1 1-1 0 0,1 0 1 0 0,-1-1 0 0 0,1 1-1 0 0,0 0 1 0 0,-1 0 0 0 0,1 0-1 0 0,-1-1 1 0 0,1 1 0 0 0,0 0-1 0 0,-1 0 1 0 0,1 0 0 0 0,-1 0-1 0 0,1 0 1 0 0,-1 0 0 0 0,1 0-1 0 0,-2 0 1 0 0,-1 4 8 0 0,-1-1-1 0 0,1 1 1 0 0,0 1 0 0 0,0-1-1 0 0,0 0 1 0 0,1 1 0 0 0,0-1 0 0 0,-3 7-1 0 0,1 4 30 0 0,0 0 0 0 0,1 1 0 0 0,0 0 0 0 0,0 23 0 0 0,0-3 360 0 0,3-27-460 0 0,0-1 0 0 0,0 1 0 0 0,2 8 0 0 0,-1 8 750 0 0,-1-24-692 0 0,10-20 463 0 0,-2 0-565 0 0,-2-1 0 0 0,5-24-1 0 0,-3 12-101 0 0,29-135-317 0 0,-29 137 117 0 0,-7 20 26 0 0,2-1 0 0 0,0 1 1 0 0,0-1-1 0 0,1 1 0 0 0,0 0 1 0 0,10-17-1 0 0,-14 27 53 0 0,1 0 1 0 0,-1 0-1 0 0,0-1 1 0 0,0 1-1 0 0,0 0 1 0 0,1 0-1 0 0,-1 0 0 0 0,0 0 1 0 0,0 0-1 0 0,1 0 1 0 0,-1 0-1 0 0,0 0 1 0 0,0 0-1 0 0,1 0 1 0 0,-1 0-1 0 0,0 0 0 0 0,0 0 1 0 0,1 0-1 0 0,-1 0 1 0 0,0 0-1 0 0,0 1 1 0 0,0-1-1 0 0,1 0 0 0 0,-1 0 1 0 0,0 0-1 0 0,0 0 1 0 0,1 0-1 0 0,-1 0 1 0 0,0 1-1 0 0,0-1 1 0 0,0 0-1 0 0,0 0 0 0 0,1 0 1 0 0,-1 1-1 0 0,0-1 1 0 0,0 0-1 0 0,0 0 1 0 0,0 0-1 0 0,0 1 1 0 0,0-1-1 0 0,6 9-72 0 0,-1 6 21 0 0,-1-1-1 0 0,-1 1 1 0 0,0 0-1 0 0,-1 0 1 0 0,-1 0 0 0 0,0 17-1 0 0,2 20 11 0 0,14 150 536 0 0,-18-202-482 0 0,1 1 0 0 0,0-1-1 0 0,0 1 1 0 0,0-1-1 0 0,0 0 1 0 0,0 1 0 0 0,1-1-1 0 0,-1 0 1 0 0,0 1 0 0 0,0-1-1 0 0,0 0 1 0 0,0 1-1 0 0,0-1 1 0 0,0 0 0 0 0,1 1-1 0 0,-1-1 1 0 0,0 0 0 0 0,0 1-1 0 0,0-1 1 0 0,1 0 0 0 0,-1 0-1 0 0,0 1 1 0 0,0-1-1 0 0,1 0 1 0 0,-1 0 0 0 0,0 1-1 0 0,1-1 1 0 0,-1 0 0 0 0,0 0-1 0 0,1 0 1 0 0,0 0-2 0 0,-1 0-1 0 0,1 0 1 0 0,-1 0-1 0 0,1 0 1 0 0,0-1 0 0 0,-1 1-1 0 0,1 0 1 0 0,-1-1 0 0 0,1 1-1 0 0,-1 0 1 0 0,1-1 0 0 0,-1 1-1 0 0,1 0 1 0 0,-1-1 0 0 0,1 0-1 0 0,1-2 7 0 0,1 0-1 0 0,-1 1 1 0 0,0-1-1 0 0,0 0 1 0 0,2-6-1 0 0,17-66-154 0 0,-16 52-439 0 0,1-1 0 0 0,19-43 0 0 0,-25 67 584 0 0,1-1-1 0 0,-1 1 1 0 0,0-1 0 0 0,1 1-1 0 0,-1 0 1 0 0,0-1 0 0 0,1 1-1 0 0,-1 0 1 0 0,0-1 0 0 0,1 1-1 0 0,-1 0 1 0 0,1-1 0 0 0,-1 1-1 0 0,1 0 1 0 0,-1 0 0 0 0,1-1-1 0 0,-1 1 1 0 0,1 0 0 0 0,-1 0-1 0 0,1 0 1 0 0,-1 0 0 0 0,1 0-1 0 0,-1 0 1 0 0,1 0 0 0 0,-1 0-1 0 0,1 0 1 0 0,-1 0 0 0 0,1 0-1 0 0,-1 0 1 0 0,1 0 0 0 0,-1 0 0 0 0,1 0-1 0 0,-1 1 1 0 0,1-1 0 0 0,-1 0-1 0 0,1 0 1 0 0,-1 0 0 0 0,0 1-1 0 0,1-1 1 0 0,-1 0 0 0 0,1 1-1 0 0,-1-1 1 0 0,0 0 0 0 0,1 1-1 0 0,-1-1 1 0 0,1 1 0 0 0,16 18 196 0 0,-8-2 206 0 0,0 0 0 0 0,-1 0 0 0 0,10 32-1 0 0,-6-15-636 0 0,-4-14 5 0 0,-6-11 263 0 0,1-1 1 0 0,0 1-1 0 0,1-1 0 0 0,0 0 0 0 0,0 0 1 0 0,1 0-1 0 0,10 12 0 0 0,-11-15-6 0 0,-2-3-8 0 0,0 0-1 0 0,0 0 1 0 0,0 0 0 0 0,0 0-1 0 0,5 3 1 0 0,-6-5-19 0 0,0 0 1 0 0,0 1-1 0 0,0-1 0 0 0,-1 0 0 0 0,1 0 1 0 0,0 0-1 0 0,0 1 0 0 0,0-1 1 0 0,0 0-1 0 0,0 0 0 0 0,-1 0 0 0 0,1 0 1 0 0,0 0-1 0 0,0-1 0 0 0,0 1 0 0 0,0 0 1 0 0,-1 0-1 0 0,1 0 0 0 0,0-1 1 0 0,0 1-1 0 0,0-1 0 0 0,-1 1 0 0 0,1 0 1 0 0,0-1-1 0 0,1 0 0 0 0,6-6-11 0 0,-1 0 0 0 0,1 0 0 0 0,-1-1-1 0 0,-1 0 1 0 0,10-14 0 0 0,24-47-520 0 0,-39 67 505 0 0,4-7-21 0 0,0 0 0 0 0,0-1 0 0 0,-1 1 0 0 0,-1-1 0 0 0,0 0 0 0 0,0 0 0 0 0,-1 0 0 0 0,0 0 0 0 0,1-21 0 0 0,-3 29 55 0 0,0 1 1 0 0,-1-1-1 0 0,1 0 1 0 0,0 0-1 0 0,0 1 0 0 0,-1-1 1 0 0,1 0-1 0 0,-1 1 1 0 0,0-1-1 0 0,1 0 1 0 0,-1 1-1 0 0,0-1 1 0 0,0 1-1 0 0,0-1 1 0 0,0 1-1 0 0,0-1 1 0 0,-1 1-1 0 0,1 0 1 0 0,0 0-1 0 0,-1-1 1 0 0,1 1-1 0 0,0 0 1 0 0,-1 0-1 0 0,1 0 1 0 0,-1 1-1 0 0,0-1 1 0 0,1 0-1 0 0,-1 1 1 0 0,0-1-1 0 0,1 1 1 0 0,-1-1-1 0 0,-2 0 1 0 0,0 1-14 0 0,0 0 1 0 0,0-1 0 0 0,1 1 0 0 0,-1 0 0 0 0,0 1 0 0 0,0-1 0 0 0,1 1 0 0 0,-1-1 0 0 0,0 1 0 0 0,1 0 0 0 0,-1 1 0 0 0,1-1 0 0 0,-1 1 0 0 0,1-1 0 0 0,-4 3 0 0 0,1 1-53 0 0,1 0 1 0 0,-1 0-1 0 0,1 0 1 0 0,0 1 0 0 0,0 0-1 0 0,1 0 1 0 0,0 0-1 0 0,0 0 1 0 0,-4 10-1 0 0,1 0-73 0 0,1-1-1 0 0,0 2 1 0 0,-3 16-1 0 0,8-28 125 0 0,0 1-1 0 0,1-1 1 0 0,0 1-1 0 0,0-1 0 0 0,0 1 1 0 0,1 0-1 0 0,-1-1 1 0 0,1 1-1 0 0,0-1 0 0 0,1 0 1 0 0,3 9-1 0 0,-5-12 4 0 0,1 1-1 0 0,1 0 1 0 0,-1-1-1 0 0,0 1 1 0 0,1-1-1 0 0,-1 0 0 0 0,1 1 1 0 0,0-1-1 0 0,0 0 1 0 0,0 0-1 0 0,0 0 1 0 0,0 0-1 0 0,0 0 1 0 0,0-1-1 0 0,1 1 1 0 0,-1 0-1 0 0,0-1 1 0 0,1 0-1 0 0,0 0 0 0 0,-1 0 1 0 0,1 0-1 0 0,0 0 1 0 0,4 1-1 0 0,-3-2-1 0 0,0 0 0 0 0,1-1 0 0 0,-1 1 0 0 0,0-1 0 0 0,0 1 1 0 0,1-1-1 0 0,-1-1 0 0 0,0 1 0 0 0,0-1 0 0 0,0 1 0 0 0,0-1 0 0 0,-1 0 0 0 0,1 0 0 0 0,0-1 0 0 0,-1 1 0 0 0,1-1 0 0 0,3-4 0 0 0,5-5-42 0 0,-1 0-1 0 0,-1-1 1 0 0,11-16 0 0 0,-21 29 45 0 0,7-13-378 0 0,12-25 1 0 0,-2 4-354 0 0,16-41-1845 0 0,-33 76 2562 0 0,0 0 0 0 0,0 0 0 0 0,0 0-1 0 0,0 0 1 0 0,0 0 0 0 0,1 0 0 0 0,-1 0-1 0 0,0 0 1 0 0,1 0 0 0 0,-1 0 0 0 0,0 0-1 0 0,1 1 1 0 0,2 4 61 0 0,-2 5 253 0 0,1 0 1 0 0,-2 0 0 0 0,0 0-1 0 0,-1 12 1 0 0,0 5 329 0 0,1 179 3854 0 0,7-216-4263 0 0,-1-5-87 0 0,9-26 0 0 0,2-5-147 0 0,90-205-1422 0 0,-95 220 1496 0 0,11-21 217 0 0,-20 46-249 0 0,0 0 1 0 0,0 0 0 0 0,1 0-1 0 0,-1 1 1 0 0,1-1 0 0 0,0 1 0 0 0,7-5-1 0 0,-10 8-16 0 0,0 0 0 0 0,0 0-1 0 0,0 1 1 0 0,0-1 0 0 0,0 0-1 0 0,0 1 1 0 0,0-1 0 0 0,0 1-1 0 0,0-1 1 0 0,1 1 0 0 0,-1 0 0 0 0,0-1-1 0 0,0 1 1 0 0,0 0 0 0 0,1 0-1 0 0,-1 0 1 0 0,0 0 0 0 0,0 0-1 0 0,1 0 1 0 0,-1 0 0 0 0,0 1-1 0 0,2-1 1 0 0,-1 1 33 0 0,0 0 0 0 0,0 1 0 0 0,0-1 0 0 0,0 0 0 0 0,-1 1 0 0 0,1-1 0 0 0,-1 0 0 0 0,1 1 0 0 0,-1 0 0 0 0,1-1 0 0 0,1 5 0 0 0,3 4 162 0 0,-1 0 1 0 0,0 0-1 0 0,5 20 0 0 0,-9-27-205 0 0,23 76-178 0 0,14 39-530 0 0,-26-96-1740 0 0,-11-20 1010 0 0</inkml:trace>
  <inkml:trace contextRef="#ctx0" brushRef="#br0" timeOffset="4043.18">4646 507 17503 0 0,'0'0'803'0'0,"0"0"-18"0"0,-1 1-501 0 0,-2 10-77 0 0,1 0 0 0 0,0-1 0 0 0,1 1 0 0 0,0 0 0 0 0,0 0 0 0 0,1 0 0 0 0,2 14 0 0 0,-1 8-24 0 0,10 165 656 0 0,-7-168-562 0 0,1 0 0 0 0,2-1 0 0 0,1 0 0 0 0,18 46 0 0 0,-24-71-271 0 0,0 0 1 0 0,1 0-1 0 0,-1 1 1 0 0,1-2-1 0 0,0 1 1 0 0,0 0-1 0 0,0 0 0 0 0,1-1 1 0 0,-1 0-1 0 0,1 0 1 0 0,0 0-1 0 0,0 0 1 0 0,0 0-1 0 0,0-1 0 0 0,7 3 1 0 0,-8-3-11 0 0,0-1 1 0 0,1 0-1 0 0,-1 0 0 0 0,1-1 1 0 0,-1 1-1 0 0,1-1 1 0 0,-1 0-1 0 0,1 1 1 0 0,-1-2-1 0 0,1 1 0 0 0,0 0 1 0 0,-1-1-1 0 0,1 1 1 0 0,-1-1-1 0 0,1 0 0 0 0,-1-1 1 0 0,0 1-1 0 0,0 0 1 0 0,1-1-1 0 0,-1 0 1 0 0,4-2-1 0 0,2-4-459 0 0,-1 0 1 0 0,0-1-1 0 0,0 1 1 0 0,-1-1-1 0 0,0-1 0 0 0,8-14 1 0 0,-14 23 391 0 0,1-2-325 0 0,-1 0 1 0 0,1-1-1 0 0,-1 1 0 0 0,0 0 1 0 0,0-1-1 0 0,0 1 1 0 0,1-6-1 0 0,-2 8 303 0 0,4-14-1570 0 0</inkml:trace>
  <inkml:trace contextRef="#ctx0" brushRef="#br0" timeOffset="4394.65">4703 878 5984 0 0,'-21'18'429'0'0,"2"-1"3480"0"0,19-17-3815 0 0,0 0 0 0 0,0 0 0 0 0,-1 0 0 0 0,1 0 0 0 0,0 1 0 0 0,0-1-1 0 0,0 0 1 0 0,0 0 0 0 0,-1 1 0 0 0,1-1 0 0 0,0 0 0 0 0,0 0 0 0 0,0 0 0 0 0,0 1-1 0 0,0-1 1 0 0,0 0 0 0 0,0 0 0 0 0,0 1 0 0 0,0-1 0 0 0,0 0 0 0 0,0 1-1 0 0,0-1 1 0 0,0 0 0 0 0,0 0 0 0 0,0 1 0 0 0,0-1 0 0 0,0 0 0 0 0,0 0 0 0 0,0 1-1 0 0,0-1 1 0 0,0 0 0 0 0,0 0 0 0 0,0 1 0 0 0,0-1 0 0 0,1 0 0 0 0,-1 0 0 0 0,0 0-1 0 0,0 1 1 0 0,0-1 0 0 0,0 0 0 0 0,1 0 0 0 0,-1 0 0 0 0,0 1 0 0 0,0-1-1 0 0,0 0 1 0 0,1 0 0 0 0,-1 0 0 0 0,0 0 0 0 0,0 0 0 0 0,1 0 0 0 0,-1 0 0 0 0,0 1-1 0 0,0-1 1 0 0,1 0 0 0 0,13 4 358 0 0,-7-4-412 0 0,1 0 0 0 0,-1 0-1 0 0,0-1 1 0 0,1 0 0 0 0,-1 0 0 0 0,0-1 0 0 0,0 0 0 0 0,0 0-1 0 0,0 0 1 0 0,-1-1 0 0 0,13-7 0 0 0,6-5-80 0 0,37-31 0 0 0,-42 30-58 0 0,2-1-75 0 0,-1 0-1 0 0,-2-1 1 0 0,1-1 0 0 0,19-26-1 0 0,-26 27 156 0 0,-1 0-1 0 0,0 0 0 0 0,15-35 1 0 0,-26 52 26 0 0,-1 1 0 0 0,0-1 0 0 0,1 0 1 0 0,-1 1-1 0 0,0-1 0 0 0,1 0 0 0 0,-1 0 1 0 0,0 1-1 0 0,0-1 0 0 0,0 0 0 0 0,0 1 1 0 0,0-1-1 0 0,0 0 0 0 0,0 0 1 0 0,0 1-1 0 0,0-1 0 0 0,0 0 0 0 0,0 0 1 0 0,0 1-1 0 0,0-1 0 0 0,-1 0 0 0 0,1 0 1 0 0,0 1-1 0 0,0-1 0 0 0,-1 0 1 0 0,0 0-1 0 0,0 0 22 0 0,0 1 0 0 0,0-1 0 0 0,0 1 1 0 0,0-1-1 0 0,0 1 0 0 0,0 0 0 0 0,0 0 1 0 0,0-1-1 0 0,0 1 0 0 0,0 0 0 0 0,0 0 0 0 0,0 0 1 0 0,0 0-1 0 0,0 0 0 0 0,0 0 0 0 0,-1 1 1 0 0,-4 0 129 0 0,0 0 1 0 0,0 1-1 0 0,1 0 0 0 0,-1 0 1 0 0,-7 4-1 0 0,-1 4 67 0 0,0 0 0 0 0,1 1-1 0 0,1 1 1 0 0,0 0 0 0 0,0 0-1 0 0,1 1 1 0 0,1 1 0 0 0,0 0-1 0 0,-9 18 1 0 0,15-27-152 0 0,2 1-1 0 0,-1 0 1 0 0,1 0 0 0 0,0 0 0 0 0,0 0-1 0 0,1 0 1 0 0,-1 1 0 0 0,1 7-1 0 0,0-11-43 0 0,1-1 0 0 0,0 1 0 0 0,1 0-1 0 0,-1 0 1 0 0,0 0 0 0 0,1 0 0 0 0,-1 0 0 0 0,1 0-1 0 0,0 0 1 0 0,0-1 0 0 0,0 1 0 0 0,0 0 0 0 0,1-1-1 0 0,-1 1 1 0 0,1-1 0 0 0,0 1 0 0 0,-1-1-1 0 0,1 0 1 0 0,4 4 0 0 0,6 2 123 0 0,0-1 1 0 0,1 0-1 0 0,0-1 0 0 0,0 0 0 0 0,0-1 1 0 0,19 5-1 0 0,-7-2 158 0 0,1 0 213 0 0,-1 2-1 0 0,-1 0 1 0 0,33 19 0 0 0,-51-25-409 0 0,0 0 0 0 0,0 0 0 0 0,-1 1 1 0 0,1-1-1 0 0,-1 1 0 0 0,0 0 0 0 0,0 1 0 0 0,0-1 1 0 0,-1 1-1 0 0,0 0 0 0 0,0 0 0 0 0,-1 1 0 0 0,1-1 1 0 0,-1 1-1 0 0,-1-1 0 0 0,1 1 0 0 0,1 11 1 0 0,-3-12-14 0 0,0 1 1 0 0,-1-1 0 0 0,0 0 0 0 0,-1 1 0 0 0,1-1 0 0 0,-1 0 0 0 0,-1 1 0 0 0,1-1 0 0 0,-1 0 0 0 0,0 0 0 0 0,-3 6 0 0 0,0-1 78 0 0,0-1 0 0 0,-1 0-1 0 0,0 0 1 0 0,0 0 0 0 0,-10 10 0 0 0,8-12-141 0 0,0-1 0 0 0,0 0-1 0 0,0 0 1 0 0,-1-1 0 0 0,0 0 0 0 0,0-1-1 0 0,-16 8 1 0 0,-8-1-2321 0 0,1-3-3415 0 0,-8-2-3263 0 0</inkml:trace>
  <inkml:trace contextRef="#ctx0" brushRef="#br0" timeOffset="5065.84">1 59 8496 0 0,'11'29'196'0'0,"-1"0"0"0"0,-2 0 1 0 0,-1 1-1 0 0,6 51 0 0 0,-7-38 136 0 0,8 90 571 0 0,-8-54-531 0 0,44 611 528 0 0,-47-619-705 0 0,8 112 333 0 0,12-5 47 0 0,-14-138-165 0 0,2-1 1 0 0,1 1-1 0 0,3-2 0 0 0,0 0 0 0 0,42 71 1 0 0,-44-90-263 0 0,1 0 1 0 0,2 0-1 0 0,-1-1 1 0 0,2-1 0 0 0,0-1-1 0 0,1-1 1 0 0,1 0 0 0 0,0-1-1 0 0,1-1 1 0 0,35 17 0 0 0,-16-12-21 0 0,1-2 1 0 0,1-1 0 0 0,0-3 0 0 0,0-1 0 0 0,45 6-1 0 0,260 12 867 0 0,-1-29-852 0 0,112-28 448 0 0,-209 10-130 0 0,140-1 261 0 0,492 40 1 0 0,-629-3-1073 0 0,-147-11-5282 0 0,-40-2-1148 0 0</inkml:trace>
  <inkml:trace contextRef="#ctx0" brushRef="#br0" timeOffset="5771.38">48 125 1376 0 0,'0'-12'128'0'0,"1"9"400"0"0,-1 1-1 0 0,1-1 1 0 0,-1 0 0 0 0,1 1 0 0 0,0-1-1 0 0,0 1 1 0 0,0-1 0 0 0,0 1 0 0 0,1 0-1 0 0,-1-1 1 0 0,0 1 0 0 0,1 0-1 0 0,0 0 1 0 0,0 0 0 0 0,-1 0 0 0 0,1 0-1 0 0,0 0 1 0 0,0 1 0 0 0,1-1 0 0 0,-1 1-1 0 0,4-2 1 0 0,4-3-110 0 0,0 1 0 0 0,0 1 1 0 0,0 0-1 0 0,11-3 0 0 0,0 2-245 0 0,1 1 0 0 0,-1 0 0 0 0,0 2 1 0 0,27 0-1 0 0,90 8 567 0 0,-59 0-593 0 0,337 21 870 0 0,144 5 615 0 0,477 46-213 0 0,-750-39-1370 0 0,338 41 341 0 0,-158-45-373 0 0,-373-30-4 0 0,81 3 716 0 0,335-29 0 0 0,-465 14-581 0 0,0-1 1 0 0,50-16 0 0 0,-66 15 0 0 0,-1-2 0 0 0,-1 0 0 0 0,0-2-1 0 0,31-20 1 0 0,-39 19-41 0 0,-1-1-1 0 0,-1 0 0 0 0,-1-1 1 0 0,22-27-1 0 0,-16 18 13 0 0,26-24-1 0 0,-45 47-121 0 0,0 0 1 0 0,0-1-1 0 0,0 1 0 0 0,0 0 0 0 0,1 0 0 0 0,-1 1 0 0 0,0-1 1 0 0,1 1-1 0 0,-1 0 0 0 0,1-1 0 0 0,-1 2 0 0 0,1-1 0 0 0,6 0 1 0 0,-7 1-2 0 0,0 0 0 0 0,0 0 1 0 0,0 0-1 0 0,0 1 0 0 0,0-1 1 0 0,0 1-1 0 0,0 0 0 0 0,0 0 1 0 0,-1 0-1 0 0,1 1 0 0 0,0-1 1 0 0,0 1-1 0 0,-1-1 0 0 0,1 1 1 0 0,-1 0-1 0 0,0 0 1 0 0,3 2-1 0 0,0 1 19 0 0,-1 1 0 0 0,0-1 0 0 0,0 1 0 0 0,0 0 0 0 0,-1 0 0 0 0,0 0 0 0 0,0 1 0 0 0,3 12 0 0 0,13 58 292 0 0,-17-65-269 0 0,13 69 78 0 0,7 151 0 0 0,-33 41 356 0 0,-21-3-665 0 0,20-173 107 0 0,6 3-1759 0 0,5-71-3134 0 0,0 7-3159 0 0</inkml:trace>
  <inkml:trace contextRef="#ctx0" brushRef="#br0" timeOffset="6672.8">2842 2222 15408 0 0,'0'0'348'0'0,"0"0"49"0"0,0 0 21 0 0,0 0-40 0 0,0 2-246 0 0,-10 74 805 0 0,10-14 266 0 0,14 346 2487 0 0,-10-359-3157 0 0,-3-25-539 0 0,1-1 1 0 0,10 44-1 0 0,-11-54-866 0 0,-1-13 68 0 0</inkml:trace>
  <inkml:trace contextRef="#ctx0" brushRef="#br0" timeOffset="7055.27">2709 2847 8288 0 0,'5'-71'2604'0'0,"-1"56"1354"0"0,-3 14-2134 0 0,-1 1-927 0 0,1 1-405 0 0,1 2-384 0 0,1 0 0 0 0,0 1 0 0 0,-1-1 0 0 0,0 1 0 0 0,0 0 0 0 0,0 0 0 0 0,3 7 0 0 0,7 34-222 0 0,-9-31 172 0 0,18 74-62 0 0,29 99 168 0 0,-46-175-139 0 0,1-1-1 0 0,1 1 1 0 0,-1-1-1 0 0,12 16 1 0 0,-13-21-2 0 0,0-1-1 0 0,0 0 1 0 0,0 0 0 0 0,1 0 0 0 0,0-1 0 0 0,-1 0-1 0 0,2 1 1 0 0,-1-2 0 0 0,0 1 0 0 0,9 4 0 0 0,-11-7 24 0 0,0 0 1 0 0,1 0 0 0 0,-1 0-1 0 0,0-1 1 0 0,0 1 0 0 0,0-1-1 0 0,0 0 1 0 0,1 0 0 0 0,-1 0-1 0 0,0 0 1 0 0,0 0-1 0 0,0-1 1 0 0,5 0 0 0 0,-3-1 56 0 0,1 0 0 0 0,-1-1 0 0 0,1 1 0 0 0,-1-1 0 0 0,0 0 0 0 0,8-6 0 0 0,1-2 306 0 0,-1-1 0 0 0,0-1-1 0 0,18-24 1 0 0,0-2 269 0 0,-4 7-184 0 0,29-46 1 0 0,-4 0-366 0 0,-13 22-1935 0 0,-32 45 818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3T21:41:37.7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1,'0'0,"0"0,0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1:52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308 911 9440 0 0,'-6'-5'256'0'0,"1"-1"0"0"0,0 1 1 0 0,-5-9-1 0 0,-1 0 648 0 0,15 20 252 0 0,0 0 0 0 0,-1 0 0 0 0,6 11 0 0 0,9 32-138 0 0,13 62-1878 0 0,-26-93 1228 0 0,25 134-356 0 0,-16-75 171 0 0,-3-7-48 0 0,-3 0 0 0 0,-1 92 0 0 0,-7-150-12 0 0,0 0-1 0 0,-1-1 1 0 0,0 1-1 0 0,-1 0 1 0 0,-1 0-1 0 0,-3 12 1 0 0,5-23-87 0 0,1 0 0 0 0,0 0 1 0 0,-1 0-1 0 0,1 0 0 0 0,-1 0 1 0 0,1 0-1 0 0,-1-1 1 0 0,1 1-1 0 0,-1 0 0 0 0,0 0 1 0 0,1-1-1 0 0,-1 1 0 0 0,-1 1 1 0 0,1-2-13 0 0,1 0 1 0 0,0 0 0 0 0,-1 0-1 0 0,1 0 1 0 0,-1 0 0 0 0,1 0-1 0 0,0 0 1 0 0,-1 0 0 0 0,1 0-1 0 0,-1 0 1 0 0,1 0 0 0 0,0 0-1 0 0,-1 0 1 0 0,1 0 0 0 0,0 0-1 0 0,-1 0 1 0 0,1 0 0 0 0,0 0-1 0 0,-1-1 1 0 0,1 1 0 0 0,0 0-1 0 0,-1 0 1 0 0,1 0 0 0 0,-1-1 0 0 0,0 0 50 0 0,-1-1 0 0 0,1 0 0 0 0,-1 0 0 0 0,1 0 0 0 0,0 1 0 0 0,-1-1 0 0 0,1 0 0 0 0,0-1 1 0 0,0 1-1 0 0,0-3 0 0 0,-11-37 201 0 0,3-2 0 0 0,-7-65 0 0 0,2 12-282 0 0,3 21 6 0 0,4 0 0 0 0,3-126 0 0 0,4 192 0 0 0,1 1 0 0 0,0 0-1 0 0,0-1 1 0 0,1 1-1 0 0,1 0 1 0 0,-1 0 0 0 0,2 0-1 0 0,-1 0 1 0 0,1 0-1 0 0,8-11 1 0 0,-10 17-3 0 0,0-1 1 0 0,0 1-1 0 0,1 0 1 0 0,-1 1-1 0 0,1-1 0 0 0,0 0 1 0 0,0 1-1 0 0,0 0 1 0 0,0 0-1 0 0,0-1 0 0 0,1 2 1 0 0,-1-1-1 0 0,0 0 0 0 0,1 1 1 0 0,0 0-1 0 0,-1-1 1 0 0,1 1-1 0 0,0 1 0 0 0,-1-1 1 0 0,1 1-1 0 0,0-1 1 0 0,0 1-1 0 0,0 0 0 0 0,-1 0 1 0 0,1 1-1 0 0,0-1 1 0 0,0 1-1 0 0,4 1 0 0 0,-4-1 2 0 0,-1 0-1 0 0,1 0 0 0 0,-1 0 0 0 0,0 1 1 0 0,1-1-1 0 0,-1 1 0 0 0,0 0 0 0 0,0 0 1 0 0,0 0-1 0 0,0 0 0 0 0,-1 1 0 0 0,1-1 1 0 0,-1 1-1 0 0,1-1 0 0 0,1 4 0 0 0,-1-2 17 0 0,-1 1-1 0 0,0-1 0 0 0,0 0 0 0 0,0 0 1 0 0,-1 1-1 0 0,0-1 0 0 0,0 1 1 0 0,0-1-1 0 0,0 1 0 0 0,0 6 1 0 0,-2 7 93 0 0,0 0 1 0 0,-1 1 0 0 0,-1-1-1 0 0,-9 30 1 0 0,12-45-94 0 0,-21 63 251 0 0,13-42-167 0 0,-10 46 0 0 0,17-60-82 0 0,0 0 1 0 0,0-1-1 0 0,1 1 1 0 0,0-1 0 0 0,1 1-1 0 0,0 0 1 0 0,1-1-1 0 0,3 15 1 0 0,1-8 22 0 0,1-1 0 0 0,0 1 0 0 0,1-2 0 0 0,1 1 1 0 0,0-1-1 0 0,1 0 0 0 0,0-1 0 0 0,1-1 0 0 0,1 1 1 0 0,0-2-1 0 0,0 1 0 0 0,1-2 0 0 0,17 11 0 0 0,-26-18-26 0 0,1-1-1 0 0,-1 1 0 0 0,1-1 1 0 0,-1-1-1 0 0,1 1 0 0 0,0 0 1 0 0,0-1-1 0 0,0 0 0 0 0,0-1 1 0 0,0 1-1 0 0,0-1 0 0 0,0 0 1 0 0,0 0-1 0 0,6-1 1 0 0,-5 0-196 0 0,0 0 1 0 0,0-1-1 0 0,0 0 1 0 0,-1 0 0 0 0,1-1-1 0 0,-1 0 1 0 0,0 0 0 0 0,0 0-1 0 0,0 0 1 0 0,0-1 0 0 0,8-7-1 0 0,7-9-1074 0 0</inkml:trace>
  <inkml:trace contextRef="#ctx0" brushRef="#br0" timeOffset="728.7">833 1511 8288 0 0,'0'0'638'0'0,"0"0"-142"0"0,0 0 938 0 0,0 0 448 0 0,0 0 94 0 0,-1-1-1564 0 0,1-1 0 0 0,-1 1 0 0 0,1 0 0 0 0,-1 0 0 0 0,1-1 0 0 0,0 1 0 0 0,0 0 0 0 0,0-1 0 0 0,0-1 0 0 0,6-18 1369 0 0,-4 16-1490 0 0,-1 0 0 0 0,0 0 0 0 0,1 0 0 0 0,-1-6 0 0 0,12-67 1945 0 0,-9 58-1939 0 0,-1 0 0 0 0,0 1 1 0 0,-1-37-1 0 0,-2 38-229 0 0,0 10-14 0 0,0-1 1 0 0,-1 1-1 0 0,0-1 0 0 0,0 1 1 0 0,-1-1-1 0 0,-5-15 0 0 0,6 23-63 0 0,1 0 1 0 0,0 1-1 0 0,-1-1 0 0 0,1 0 0 0 0,-1 0 0 0 0,1 1 0 0 0,0-1 0 0 0,-1 0 1 0 0,0 0-1 0 0,1 1 0 0 0,-1-1 0 0 0,1 1 0 0 0,-1-1 0 0 0,0 0 1 0 0,0 1-1 0 0,1-1 0 0 0,-1 1 0 0 0,0 0 0 0 0,0-1 0 0 0,1 1 0 0 0,-1 0 1 0 0,0-1-1 0 0,0 1 0 0 0,0 0 0 0 0,0 0 0 0 0,0 0 0 0 0,1 0 1 0 0,-1-1-1 0 0,0 1 0 0 0,0 1 0 0 0,0-1 0 0 0,0 0 0 0 0,0 0 0 0 0,0 0 1 0 0,1 0-1 0 0,-1 1 0 0 0,0-1 0 0 0,0 0 0 0 0,0 1 0 0 0,1-1 1 0 0,-1 0-1 0 0,-1 2 0 0 0,-1 0-98 0 0,0 0 0 0 0,0 0 0 0 0,0 1 0 0 0,0-1 0 0 0,1 1 0 0 0,0 0 1 0 0,-1 0-1 0 0,1 0 0 0 0,-2 3 0 0 0,-5 12-217 0 0,0 1 1 0 0,1 0 0 0 0,1 1-1 0 0,1 0 1 0 0,1 0-1 0 0,-4 30 1 0 0,5-15 185 0 0,2 0-1 0 0,4 68 1 0 0,0-87 120 0 0,0 0-1 0 0,1 0 0 0 0,0 0 1 0 0,10 24-1 0 0,-11-33 10 0 0,0-1 0 0 0,1 0 0 0 0,0 0 0 0 0,1-1-1 0 0,-1 1 1 0 0,1 0 0 0 0,0-1 0 0 0,0 0 0 0 0,1 0 0 0 0,-1 0-1 0 0,1-1 1 0 0,0 1 0 0 0,11 5 0 0 0,-14-9 6 0 0,1 1 0 0 0,0-1 0 0 0,-1-1 1 0 0,1 1-1 0 0,0 0 0 0 0,0-1 0 0 0,0 1 0 0 0,0-1 0 0 0,0 0 1 0 0,-1 0-1 0 0,1 0 0 0 0,0 0 0 0 0,0-1 0 0 0,0 1 0 0 0,0-1 1 0 0,0 0-1 0 0,-1 1 0 0 0,1-1 0 0 0,0-1 0 0 0,-1 1 0 0 0,1 0 0 0 0,0-1 1 0 0,2-2-1 0 0,7-4 2 0 0,-1 0 0 0 0,-1-1 0 0 0,16-17 0 0 0,-22 22-14 0 0,13-15-191 0 0,0-1-1 0 0,-1-1 0 0 0,-1 0 1 0 0,17-33-1 0 0,-10 9-1957 0 0,23-65 0 0 0,-37 90 1382 0 0,-5 14 410 0 0,0 0-1 0 0,-1 0 1 0 0,0-1 0 0 0,0 1 0 0 0,1-8-1 0 0,-3 9 389 0 0,1 1 0 0 0,-1-1 0 0 0,0 1 0 0 0,0-1 0 0 0,-1 1 0 0 0,1-1 0 0 0,-2-6 0 0 0,1 10 95 0 0,1 0-1 0 0,-1 0 0 0 0,0-1 0 0 0,1 1 0 0 0,-1 0 0 0 0,0 0 1 0 0,0 0-1 0 0,0 0 0 0 0,0 0 0 0 0,0 0 0 0 0,0 0 0 0 0,0 0 1 0 0,0 0-1 0 0,0 0 0 0 0,0 1 0 0 0,-1-1 0 0 0,1 0 0 0 0,0 1 1 0 0,0-1-1 0 0,-1 1 0 0 0,1 0 0 0 0,-1-1 0 0 0,1 1 0 0 0,0 0 1 0 0,-1 0-1 0 0,1 0 0 0 0,0 0 0 0 0,-1 0 0 0 0,-1 0 0 0 0,-2 0 91 0 0,0 1 0 0 0,0 0-1 0 0,0 0 1 0 0,0 0-1 0 0,0 1 1 0 0,1-1-1 0 0,-1 1 1 0 0,0 0-1 0 0,1 1 1 0 0,-1-1-1 0 0,1 1 1 0 0,0 0-1 0 0,0 0 1 0 0,0 0-1 0 0,0 0 1 0 0,0 1-1 0 0,1 0 1 0 0,-1-1-1 0 0,-2 6 1 0 0,-2 2-116 0 0,0 2 1 0 0,1-1 0 0 0,0 1-1 0 0,1 0 1 0 0,-8 21-1 0 0,10-17-67 0 0,0 0 0 0 0,1 0 0 0 0,-2 24 0 0 0,4-26-18 0 0,0 7 56 0 0,1 0 0 0 0,1 0 0 0 0,1 0 0 0 0,1 0 0 0 0,0 0 0 0 0,9 25 0 0 0,-9-37 35 0 0,1 0 1 0 0,0 0-1 0 0,7 12 0 0 0,-9-18-22 0 0,1 0-1 0 0,-1 0 1 0 0,1 0 0 0 0,0-1-1 0 0,0 1 1 0 0,0-1 0 0 0,0 0-1 0 0,1 0 1 0 0,-1 0 0 0 0,6 3-1 0 0,-8-5-41 0 0,1-1-1 0 0,-1 1 1 0 0,1 0-1 0 0,0-1 0 0 0,-1 1 1 0 0,1-1-1 0 0,0 1 1 0 0,0-1-1 0 0,-1 0 1 0 0,1 0-1 0 0,0 1 0 0 0,0-1 1 0 0,-1-1-1 0 0,1 1 1 0 0,0 0-1 0 0,0 0 0 0 0,-1-1 1 0 0,4 0-1 0 0,-2-1 16 0 0,0 1 0 0 0,0-1 0 0 0,-1 1 0 0 0,1-1-1 0 0,0 0 1 0 0,-1 0 0 0 0,0 0 0 0 0,0-1 0 0 0,4-4-1 0 0,1-3 83 0 0,0 0-1 0 0,-2 0 0 0 0,1-1 0 0 0,6-17 0 0 0,30-116 256 0 0,-27 89-352 0 0,-8 26-269 0 0,0 0 1 0 0,-2 0 0 0 0,3-53-1 0 0,-8 80 120 0 0,0 2-180 0 0,0 15-474 0 0,6 173-363 0 0,-5-49 1514 0 0,-1-126-268 0 0,6 48 378 0 0,-5-54-331 0 0,0 1 0 0 0,1-1 0 0 0,0 0 0 0 0,0 1 0 0 0,6 10 0 0 0,-7-17-150 0 0,-1 0 0 0 0,0-1 0 0 0,0 1 0 0 0,1-1 0 0 0,-1 1 1 0 0,0-1-1 0 0,1 1 0 0 0,-1-1 0 0 0,0 1 0 0 0,1-1 0 0 0,-1 1 0 0 0,1-1 0 0 0,-1 0 0 0 0,1 1 0 0 0,-1-1 0 0 0,1 0 0 0 0,-1 1 0 0 0,1-1 0 0 0,-1 0 0 0 0,1 0 0 0 0,-1 1 0 0 0,1-1 0 0 0,0 0 0 0 0,-1 0 0 0 0,1 0 0 0 0,-1 0 0 0 0,1 0 0 0 0,0 0 0 0 0,-1 0 0 0 0,1 0 0 0 0,-1 0 1 0 0,1 0-1 0 0,0 0 0 0 0,-1 0 0 0 0,1 0 0 0 0,-1-1 0 0 0,1 1 0 0 0,-1 0 0 0 0,1 0 0 0 0,-1-1 0 0 0,1 1 0 0 0,-1 0 0 0 0,1-1 0 0 0,-1 1 0 0 0,1-1 0 0 0,3-2 13 0 0,0-1 1 0 0,0 0-1 0 0,-1 0 1 0 0,5-6-1 0 0,-2 2-10 0 0,10-14-412 0 0,-1 0 0 0 0,-1-2-1 0 0,-1 1 1 0 0,10-30 0 0 0,-20 48 321 0 0,-2 3 6 0 0,49-100-3932 0 0,-30 69 2305 0 0</inkml:trace>
  <inkml:trace contextRef="#ctx0" brushRef="#br0" timeOffset="1091.7">1517 1302 6448 0 0,'-1'2'498'0'0,"-4"5"77"0"0,1 0-1 0 0,0 1 0 0 0,1-1 0 0 0,0 1 0 0 0,0 0 0 0 0,1 0 0 0 0,0 0 0 0 0,0 1 0 0 0,1-1 0 0 0,0 0 0 0 0,0 1 1 0 0,1-1-1 0 0,0 1 0 0 0,1-1 0 0 0,0 0 0 0 0,0 1 0 0 0,3 10 0 0 0,0-6-117 0 0,-1 0-1 0 0,2-1 1 0 0,0 1-1 0 0,0-1 1 0 0,1 0-1 0 0,1 0 1 0 0,0-1-1 0 0,0 0 1 0 0,1 0-1 0 0,13 13 1 0 0,-19-22-371 0 0,1 0 0 0 0,-1 1 1 0 0,1-2-1 0 0,-1 1 0 0 0,1 0 0 0 0,0 0 1 0 0,-1-1-1 0 0,1 0 0 0 0,0 1 0 0 0,0-1 0 0 0,0 0 1 0 0,0-1-1 0 0,0 1 0 0 0,0 0 0 0 0,1-1 1 0 0,-1 0-1 0 0,0 0 0 0 0,0 0 0 0 0,0 0 1 0 0,0 0-1 0 0,1 0 0 0 0,-1-1 0 0 0,0 0 0 0 0,4-1 1 0 0,-2 0-6 0 0,-1 1 0 0 0,0-2 1 0 0,1 1-1 0 0,-1 0 0 0 0,0-1 1 0 0,0 0-1 0 0,-1 0 0 0 0,1 0 1 0 0,-1 0-1 0 0,1 0 0 0 0,-1-1 1 0 0,0 0-1 0 0,0 0 1 0 0,0 0-1 0 0,3-6 0 0 0,5-13 54 0 0,-2-1-1 0 0,0 0 1 0 0,7-35-1 0 0,-10 31-1769 0 0,3-35-1 0 0,-9 43-4123 0 0,-4 4-1692 0 0</inkml:trace>
  <inkml:trace contextRef="#ctx0" brushRef="#br0" timeOffset="1446.54">1802 1273 7368 0 0,'0'0'568'0'0,"0"2"-130"0"0,5 35 4794 0 0,0-10-2778 0 0,1-3-896 0 0,-4-21-1322 0 0,-1 1-1 0 0,0 0 1 0 0,0-1 0 0 0,-1 1 0 0 0,1 5 0 0 0,0 7-25 0 0,3 22 1 0 0,-1-20 1195 0 0,3-40-799 0 0,-8-6-619 0 0,1-13-379 0 0,2-1-689 0 0,-6-48 0 0 0,2 47-182 0 0,1 15 169 0 0,-11-41-1 0 0,2 8 944 0 0,9 48 714 0 0,0 1 1 0 0,-1 0 0 0 0,0 0-1 0 0,-8-18 1 0 0,11 30-481 0 0,0-1 1 0 0,0 1 0 0 0,-1-1 0 0 0,1 1-1 0 0,0-1 1 0 0,0 1 0 0 0,-1-1-1 0 0,1 1 1 0 0,0-1 0 0 0,0 1-1 0 0,-1-1 1 0 0,1 1 0 0 0,-1-1-1 0 0,1 1 1 0 0,0 0 0 0 0,-1-1 0 0 0,1 1-1 0 0,-1-1 1 0 0,0 1 0 0 0,-1 8 1724 0 0,2-5-1626 0 0,0 0 1 0 0,1 1-1 0 0,-1-1 0 0 0,1 0 0 0 0,0 0 1 0 0,0 0-1 0 0,1 3 0 0 0,-1-5-362 0 0,0 1 0 0 0,0-1 0 0 0,1 0 0 0 0,-1 1 0 0 0,0-1 0 0 0,1 0 0 0 0,-1 0 0 0 0,0 0 0 0 0,1 0 0 0 0,0 0 0 0 0,-1-1 0 0 0,4 2 0 0 0,11 4-1332 0 0</inkml:trace>
  <inkml:trace contextRef="#ctx0" brushRef="#br0" timeOffset="2073.51">2028 1211 6912 0 0,'0'0'528'0'0,"0"0"-230"0"0,0 0 304 0 0,0 0 172 0 0,0 0 33 0 0,-1 0-582 0 0,1 1 1 0 0,0-1-1 0 0,-1 0 1 0 0,1 1-1 0 0,0-1 1 0 0,-1 0-1 0 0,1 0 1 0 0,0 1-1 0 0,-1-1 0 0 0,1 1 1 0 0,0-1-1 0 0,0 0 1 0 0,-1 1-1 0 0,1-1 1 0 0,0 1-1 0 0,0-1 1 0 0,0 0-1 0 0,0 1 0 0 0,0-1 1 0 0,-1 1-1 0 0,1-1 1 0 0,0 1-1 0 0,2 4 99 0 0,0-1-1 0 0,0 1 1 0 0,0-1 0 0 0,1 0-1 0 0,0 0 1 0 0,5 8-1 0 0,9 13-359 0 0,2 12 206 0 0,27 75-1 0 0,-39-90 382 0 0,-1-1 0 0 0,5 39 0 0 0,-5-35 320 0 0,-6-24-598 0 0,0-1-1 0 0,0-2 14 0 0,4-158 1748 0 0,12-103-1778 0 0,-15 256-257 0 0,6-37-42 0 0,-6 40 30 0 0,0-1-1 0 0,0 1 0 0 0,1 0 1 0 0,-1 0-1 0 0,1 0 0 0 0,0 0 1 0 0,4-6-1 0 0,-5 9 6 0 0,-1 1-1 0 0,0 0 1 0 0,0 0-1 0 0,1-1 1 0 0,-1 1-1 0 0,0 0 1 0 0,0-1-1 0 0,1 1 1 0 0,-1 0-1 0 0,0 0 1 0 0,1 0 0 0 0,-1-1-1 0 0,0 1 1 0 0,1 0-1 0 0,-1 0 1 0 0,0 0-1 0 0,1 0 1 0 0,-1 0-1 0 0,0 0 1 0 0,1-1-1 0 0,-1 1 1 0 0,1 0 0 0 0,-1 0-1 0 0,0 0 1 0 0,1 0-1 0 0,-1 1 1 0 0,1-1-1 0 0,-1 0 1 0 0,0 0-1 0 0,1 0 1 0 0,-1 0 0 0 0,0 0-1 0 0,1 0 1 0 0,-1 0-1 0 0,0 1 1 0 0,1-1-1 0 0,-1 0 1 0 0,0 0-1 0 0,1 1 1 0 0,-1-1-1 0 0,0 0 1 0 0,0 0 0 0 0,1 1-1 0 0,-1-1 1 0 0,0 0-1 0 0,0 1 1 0 0,1-1-1 0 0,-1 0 1 0 0,0 1-1 0 0,0-1 1 0 0,0 0 0 0 0,0 1-1 0 0,1 0 1 0 0,10 26-420 0 0,-8-17 224 0 0,5 12-11 0 0,-1 0-1 0 0,-1 1 1 0 0,-1 0 0 0 0,-1 0-1 0 0,2 42 1 0 0,-4-54 193 0 0,0 0 0 0 0,0 0 0 0 0,6 15-1 0 0,2 5 344 0 0,-9-27-262 0 0,0-1 0 0 0,0 0 1 0 0,1 0-1 0 0,-1 1 0 0 0,3 2 0 0 0,-2-2-125 0 0,-1-4 47 0 0,-1 0-1 0 0,1 1 0 0 0,-1-1 1 0 0,1 1-1 0 0,-1-1 0 0 0,1 0 1 0 0,-1 1-1 0 0,1-1 0 0 0,-1 0 0 0 0,1 0 1 0 0,-1 1-1 0 0,1-1 0 0 0,0 0 1 0 0,-1 0-1 0 0,1 0 0 0 0,-1 0 1 0 0,1 0-1 0 0,0 1 0 0 0,-1-1 0 0 0,1-1 1 0 0,-1 1-1 0 0,1 0 0 0 0,0 0 1 0 0,-1 0-1 0 0,1 0 0 0 0,-1 0 1 0 0,1 0-1 0 0,0-1 0 0 0,0 1 1 0 0,15-9 76 0 0,-11 6-4 0 0,-1-1 1 0 0,1 0-1 0 0,-1 0 0 0 0,0-1 1 0 0,0 1-1 0 0,0-1 0 0 0,-1 0 1 0 0,0 0-1 0 0,0 0 0 0 0,0 0 1 0 0,-1-1-1 0 0,1 1 0 0 0,-1-1 1 0 0,0 1-1 0 0,-1-1 0 0 0,2-10 1 0 0,6-16 311 0 0,-7 26-283 0 0,-1 0 1 0 0,1 1-1 0 0,-1-1 1 0 0,0 0-1 0 0,1-10 1 0 0,-2 11-25 0 0,1 0-1 0 0,0 0 1 0 0,0 1 0 0 0,0-1 0 0 0,3-7 0 0 0,-2 8-10 0 0,-1-1 0 0 0,0 1 0 0 0,1-1-1 0 0,-1 0 1 0 0,0-7 0 0 0,-1 12-43 0 0,0 0-1 0 0,0-1 1 0 0,0 1-1 0 0,0 0 0 0 0,0 0 1 0 0,0 0-1 0 0,0 0 1 0 0,0-1-1 0 0,0 1 1 0 0,0 0-1 0 0,0 0 0 0 0,0 0 1 0 0,0 0-1 0 0,0-1 1 0 0,0 1-1 0 0,0 0 1 0 0,0 0-1 0 0,0 0 0 0 0,0 0 1 0 0,-1-1-1 0 0,1 1 1 0 0,0 0-1 0 0,0 0 1 0 0,0 0-1 0 0,0 0 1 0 0,0 0-1 0 0,0 0 0 0 0,0-1 1 0 0,-1 1-1 0 0,1 0 1 0 0,0 0-1 0 0,0 0 1 0 0,0 0-1 0 0,0 0 0 0 0,-1 0 1 0 0,1 0-1 0 0,0 0 1 0 0,0 0-1 0 0,0 0 1 0 0,-1 0-1 0 0,-7 4 77 0 0,-7 12-2 0 0,4 2-86 0 0,1 2 0 0 0,1-1 1 0 0,1 1-1 0 0,1 1 0 0 0,1-1 1 0 0,0 1-1 0 0,-4 39 0 0 0,7-38 30 0 0,1 0 0 0 0,2 29-1 0 0,0-39-22 0 0,2-1-1 0 0,-1 0 1 0 0,2 0-1 0 0,-1 0 0 0 0,1 0 1 0 0,7 15-1 0 0,-9-24 1 0 0,0 0 0 0 0,0 1 0 0 0,0-1 1 0 0,0 0-1 0 0,1 0 0 0 0,-1-1 0 0 0,1 1 0 0 0,-1 0 0 0 0,1 0 0 0 0,0-1 0 0 0,-1 1 0 0 0,1-1 0 0 0,0 1 0 0 0,0-1 0 0 0,0 0 0 0 0,0 0 0 0 0,4 2 1 0 0,-3-2-11 0 0,0-1 0 0 0,0 1 0 0 0,0-1 1 0 0,0 0-1 0 0,1 0 0 0 0,-1 0 1 0 0,0 0-1 0 0,0 0 0 0 0,0-1 0 0 0,0 1 1 0 0,6-2-1 0 0,1-2-29 0 0,1-1-1 0 0,-1 0 0 0 0,0 0 1 0 0,0-1-1 0 0,-1 0 1 0 0,11-9-1 0 0,-2-1-1120 0 0,23-26 1 0 0,-23 23-3027 0 0,6-7-2964 0 0</inkml:trace>
  <inkml:trace contextRef="#ctx0" brushRef="#br0" timeOffset="2661.26">2788 1171 4144 0 0,'0'0'319'0'0,"-14"13"1792"0"0,12-12-1441 0 0,0 0 0 0 0,-1 1 0 0 0,1 0-1 0 0,0 0 1 0 0,0-1 0 0 0,0 1 0 0 0,0 0-1 0 0,1 0 1 0 0,-1 1 0 0 0,0-1 0 0 0,1 0-1 0 0,-1 1 1 0 0,-1 3 0 0 0,-1 4-71 0 0,1 1 0 0 0,-4 12 0 0 0,3-5 10 0 0,0-1-418 0 0,2 0 0 0 0,0 0 0 0 0,1 1 0 0 0,0-1 0 0 0,3 20 0 0 0,-1 4 881 0 0,1-27-309 0 0,-2-14-730 0 0,1 0 1 0 0,-1-1 0 0 0,0 1-1 0 0,1 0 1 0 0,-1 0-1 0 0,0 0 1 0 0,0 0 0 0 0,1-1-1 0 0,-1 1 1 0 0,0 0-1 0 0,0 0 1 0 0,1 0 0 0 0,-1-1-1 0 0,0 1 1 0 0,0 0-1 0 0,0 0 1 0 0,0-1 0 0 0,1 1-1 0 0,-1 0 1 0 0,0-1-1 0 0,0 1 1 0 0,0 0 0 0 0,0 0-1 0 0,0-1 1 0 0,10-28 603 0 0,15-80-112 0 0,-12 46-767 0 0,30-82-1 0 0,-43 143 204 0 0,1 0 0 0 0,0 0 0 0 0,0 0 0 0 0,0 0 0 0 0,0 0 1 0 0,0 1-1 0 0,0-1 0 0 0,0 0 0 0 0,1 1 0 0 0,2-3 0 0 0,-4 4 19 0 0,0-1 1 0 0,1 1 0 0 0,-1 0-1 0 0,0 0 1 0 0,1 0 0 0 0,-1 0-1 0 0,0-1 1 0 0,1 1 0 0 0,-1 0 0 0 0,0 0-1 0 0,1 0 1 0 0,-1 0 0 0 0,1 0-1 0 0,-1 0 1 0 0,0 0 0 0 0,1 0-1 0 0,-1 0 1 0 0,1 0 0 0 0,-1 0-1 0 0,0 0 1 0 0,1 1 0 0 0,-1-1-1 0 0,1 0 1 0 0,0 1-9 0 0,0-1 0 0 0,0 1 0 0 0,0 0 0 0 0,-1-1 0 0 0,1 1 0 0 0,0 0 0 0 0,0 0 0 0 0,-1 0 0 0 0,1 0 0 0 0,0 0 0 0 0,0 2 0 0 0,4 10 17 0 0,0-1 0 0 0,-1 2-1 0 0,-1-1 1 0 0,0 0-1 0 0,-1 1 1 0 0,1 21 0 0 0,-1-13-42 0 0,0 46-25 0 0,-1-12 60 0 0,-1-45 18 0 0,0 1 0 0 0,-1-1 0 0 0,-4 19 0 0 0,1-3 0 0 0,4-14 0 0 0,0-14 0 0 0,0 1 0 0 0,0 0 0 0 0,0 0 0 0 0,0 0 0 0 0,1-1 0 0 0,-1 1 0 0 0,0 0 0 0 0,0 0 0 0 0,0 0 0 0 0,0-1 0 0 0,0 1 0 0 0,1 0 0 0 0,-1 0 0 0 0,0 0 0 0 0,0 0 0 0 0,0 0 0 0 0,1-1 0 0 0,-1 1 0 0 0,0 0 0 0 0,0 0 0 0 0,0 0 0 0 0,1 0 0 0 0,-1 0 0 0 0,0 0 0 0 0,0 0 0 0 0,0 0 0 0 0,1 0 0 0 0,-1 0 0 0 0,0 0 0 0 0,0 0 0 0 0,1 0 0 0 0,-1 0 0 0 0,0 0 0 0 0,0 0 0 0 0,0 0 0 0 0,1 0 0 0 0,-1 0 0 0 0,0 0 0 0 0,0 0 0 0 0,1 0 0 0 0,-1 0 0 0 0,0 0 0 0 0,0 1 0 0 0,0-1 0 0 0,1 0 0 0 0,-1 0 0 0 0,0 0 0 0 0,0 0 0 0 0,0 0 0 0 0,0 1 0 0 0,0-1 0 0 0,1 0 0 0 0,-1 0 0 0 0,0 0 0 0 0,0 1 0 0 0,0-1 0 0 0,0 0 0 0 0,0 0 0 0 0,0 1 0 0 0,0-1 0 0 0,0 0 0 0 0,0 0 0 0 0,0 0 0 0 0,0 1 0 0 0,0-1 0 0 0,3-5 8 0 0,0-1 0 0 0,-1 0-1 0 0,0 1 1 0 0,0-1 0 0 0,1-10-1 0 0,2-7 11 0 0,20-75-18 0 0,-23 89 1 0 0,0 1-1 0 0,1-1 0 0 0,0 1 0 0 0,6-13 1 0 0,-7 18-2 0 0,-1 1 0 0 0,0 0 0 0 0,1-1 0 0 0,-1 1 1 0 0,1 0-1 0 0,0 0 0 0 0,-1 0 0 0 0,1 0 1 0 0,0 0-1 0 0,0 0 0 0 0,1 1 0 0 0,-1-1 1 0 0,0 1-1 0 0,0-1 0 0 0,1 1 0 0 0,-1 0 1 0 0,1 0-1 0 0,3-1 0 0 0,-3 2-5 0 0,-1 0 0 0 0,1 0 1 0 0,-1 0-1 0 0,1 1 0 0 0,-1-1 0 0 0,0 1 0 0 0,1-1 0 0 0,-1 1 1 0 0,0 0-1 0 0,1 0 0 0 0,-1 0 0 0 0,0 0 0 0 0,0 0 0 0 0,4 4 1 0 0,-1-1-6 0 0,1 0 1 0 0,-1 1 0 0 0,0 0 0 0 0,5 6-1 0 0,38 51 11 0 0,18 24 0 0 0,-63-84 0 0 0,-1 1 0 0 0,1-1 0 0 0,0 0 0 0 0,-1 0 0 0 0,1 0 0 0 0,0 0 0 0 0,0-1 0 0 0,0 1 0 0 0,4 1-1 0 0,-6-3 2 0 0,0 0-1 0 0,0 1 1 0 0,0-1-1 0 0,0 1 0 0 0,1-1 1 0 0,-1 0-1 0 0,0 0 1 0 0,0 0-1 0 0,0 0 0 0 0,0 0 1 0 0,0 0-1 0 0,0 0 0 0 0,1 0 1 0 0,-1 0-1 0 0,0 0 1 0 0,0-1-1 0 0,0 1 0 0 0,0 0 1 0 0,0-1-1 0 0,0 1 1 0 0,0-1-1 0 0,0 1 0 0 0,0-1 1 0 0,0 0-1 0 0,0 1 0 0 0,0-1 1 0 0,0 0-1 0 0,0 0 1 0 0,1-1-1 0 0,3-7 45 0 0,-1 0 0 0 0,0 0 0 0 0,0-1 0 0 0,-1 1 0 0 0,0-1-1 0 0,0 1 1 0 0,-1-1 0 0 0,0 0 0 0 0,0-11 0 0 0,-1 0-102 0 0,-1 0 1 0 0,-1 1-1 0 0,-5-30 1 0 0,-1 16-20 0 0,6 32 63 0 0,1 0-1 0 0,-1 0 1 0 0,0 0 0 0 0,0 0-1 0 0,0 0 1 0 0,0 0 0 0 0,0 0-1 0 0,0 0 1 0 0,-1 0-1 0 0,1 0 1 0 0,0 1 0 0 0,-4-4-1 0 0,4 5 8 0 0,1 0-1 0 0,-1 0 1 0 0,0 0 0 0 0,1 0-1 0 0,-1 0 1 0 0,0 0-1 0 0,1 0 1 0 0,-1 0-1 0 0,0 0 1 0 0,1 1 0 0 0,-1-1-1 0 0,0 0 1 0 0,1 0-1 0 0,-1 1 1 0 0,0-1-1 0 0,1 0 1 0 0,-1 1 0 0 0,1-1-1 0 0,-1 0 1 0 0,1 1-1 0 0,-1-1 1 0 0,1 1-1 0 0,-1-1 1 0 0,1 1 0 0 0,-1-1-1 0 0,1 1 1 0 0,0-1-1 0 0,-1 1 1 0 0,1 0-1 0 0,-1 1 1 0 0,-10 19 13 0 0,8-7-7 0 0,1-1 0 0 0,0 1 0 0 0,0 26 0 0 0,1-10 0 0 0,0-5 53 0 0,2-1 0 0 0,4 36 0 0 0,-3-47-17 0 0,0 0 0 0 0,1 0 0 0 0,1 0 1 0 0,0 0-1 0 0,12 24 0 0 0,-15-34-36 0 0,1 0 0 0 0,0-1 0 0 0,-1 1 0 0 0,1 0 0 0 0,1-1 0 0 0,-1 1 0 0 0,0-1 0 0 0,1 0 0 0 0,-1 0 0 0 0,1 0 0 0 0,-1 0 0 0 0,6 3 0 0 0,-7-5 0 0 0,1 1 0 0 0,-1-1 0 0 0,1 1 0 0 0,-1-1 0 0 0,1 0 0 0 0,-1 0 0 0 0,1 1 0 0 0,-1-1 0 0 0,1 0 0 0 0,0-1 0 0 0,-1 1 0 0 0,1 0 0 0 0,-1 0 0 0 0,1-1 0 0 0,-1 1 0 0 0,1-1 0 0 0,-1 1 0 0 0,0-1 0 0 0,1 1 0 0 0,-1-1 0 0 0,0 0 0 0 0,1 0 0 0 0,-1 0 0 0 0,0 0 0 0 0,0 0 0 0 0,0 0 0 0 0,2-1 0 0 0,10-13-241 0 0,0-1 1 0 0,-2 1-1 0 0,0-2 0 0 0,0 0 0 0 0,-2 0 0 0 0,0-1 0 0 0,-1 0 0 0 0,8-26 0 0 0,-5 13-983 0 0</inkml:trace>
  <inkml:trace contextRef="#ctx0" brushRef="#br0" timeOffset="3011.96">3491 1178 9936 0 0,'-21'191'2793'0'0,"13"-151"-1896"0"0,6-31-643 0 0,0-1 1 0 0,0 1-1 0 0,1 0 0 0 0,1 0 0 0 0,-1 12 1 0 0,2 0 901 0 0,0 0 0 0 0,-5 39 1 0 0,3-52-481 0 0,3-12 315 0 0,2-19-321 0 0,-1-5-569 0 0,2 1 0 0 0,16-53 0 0 0,-12 49-233 0 0,39-116-107 0 0,-32 102 199 0 0,-10 26 140 0 0,1 1-1 0 0,1 0 1 0 0,1 0-1 0 0,0 1 1 0 0,1 0 0 0 0,18-22-1 0 0,-27 37-88 0 0,1 1-1 0 0,-1-1 0 0 0,1 1 0 0 0,0-1 1 0 0,-1 1-1 0 0,1 0 0 0 0,0-1 1 0 0,0 1-1 0 0,0 0 0 0 0,0 0 0 0 0,0 0 1 0 0,3 0-1 0 0,-4 1-7 0 0,0-1-1 0 0,1 1 1 0 0,-1 0 0 0 0,0 0 0 0 0,0 0-1 0 0,0 0 1 0 0,1 1 0 0 0,-1-1-1 0 0,0 0 1 0 0,0 0 0 0 0,0 1-1 0 0,0-1 1 0 0,1 1 0 0 0,-1-1 0 0 0,0 1-1 0 0,0-1 1 0 0,0 1 0 0 0,0 0-1 0 0,0-1 1 0 0,0 1 0 0 0,0 0 0 0 0,-1 0-1 0 0,1 0 1 0 0,0 0 0 0 0,1 1-1 0 0,3 6-32 0 0,1 0 0 0 0,-1 1 0 0 0,0 0 0 0 0,6 17 0 0 0,11 43 430 0 0,-9-26 24 0 0,-1-4-171 0 0,23 62-299 0 0,-31-91-458 0 0,1 0-1 0 0,0 0 1 0 0,1 0-1 0 0,0-1 1 0 0,1 0-1 0 0,14 17 1 0 0,-8-17-854 0 0</inkml:trace>
  <inkml:trace contextRef="#ctx0" brushRef="#br0" timeOffset="3732.27">4087 891 13824 0 0,'-6'-11'1470'0'0,"5"9"-1446"0"0,-7-5 158 0 0,7 6 748 0 0,-1 3-518 0 0,0 0 0 0 0,1 0 0 0 0,-1 0 0 0 0,1 0-1 0 0,0 0 1 0 0,0 0 0 0 0,0 0 0 0 0,-2 4 0 0 0,1 4-235 0 0,0-1 1 0 0,1 1-1 0 0,0 0 1 0 0,1 0-1 0 0,0 0 1 0 0,2 17-1 0 0,-1-9-43 0 0,2 27-123 0 0,2-1 1 0 0,3 1 0 0 0,1-1 0 0 0,2-1 0 0 0,17 43-1 0 0,-25-78 94 0 0,0 0 0 0 0,1 0 0 0 0,0-1 0 0 0,0 1 0 0 0,1-1 0 0 0,0 0 0 0 0,0-1 0 0 0,10 11 0 0 0,-13-15-85 0 0,0-1 1 0 0,0 1-1 0 0,0 0 0 0 0,0-1 0 0 0,0 1 1 0 0,0-1-1 0 0,1 0 0 0 0,-1 0 1 0 0,0 0-1 0 0,1 0 0 0 0,-1 0 0 0 0,1-1 1 0 0,-1 1-1 0 0,1-1 0 0 0,0 1 0 0 0,-1-1 1 0 0,1 0-1 0 0,-1 0 0 0 0,1 0 0 0 0,-1 0 1 0 0,1-1-1 0 0,0 1 0 0 0,-1-1 1 0 0,1 1-1 0 0,-1-1 0 0 0,0 0 0 0 0,1 0 1 0 0,-1 0-1 0 0,0 0 0 0 0,1-1 0 0 0,3-2 1 0 0,-1 0-3 0 0,0-1 0 0 0,0 1 0 0 0,-1-1 0 0 0,1 0 1 0 0,-1-1-1 0 0,0 1 0 0 0,0-1 0 0 0,3-8 0 0 0,23-53 125 0 0,-26 57-139 0 0,2-4-334 0 0,-1-1 0 0 0,-1 0 0 0 0,0 0-1 0 0,-1 0 1 0 0,-1 0 0 0 0,0 0 0 0 0,-1 0 0 0 0,-1-17-1 0 0,0 28 107 0 0,-1 1 1 0 0,1-1-1 0 0,-1 0 0 0 0,0 1 0 0 0,0 0 0 0 0,0-1 0 0 0,-1 1 0 0 0,1-1 0 0 0,-3-2 1 0 0,3 4 112 0 0,-1 0 1 0 0,1 0 0 0 0,-1 0 0 0 0,1 1 0 0 0,-1-1 0 0 0,0 1 0 0 0,0-1-1 0 0,0 1 1 0 0,0 0 0 0 0,0-1 0 0 0,0 1 0 0 0,0 0 0 0 0,0 1-1 0 0,-1-1 1 0 0,-2-1 0 0 0,-1 1 19 0 0,1 0-1 0 0,-1 1 1 0 0,1 0-1 0 0,-1 0 1 0 0,0 0 0 0 0,1 0-1 0 0,-1 1 1 0 0,1 0-1 0 0,-1 0 1 0 0,1 1-1 0 0,0-1 1 0 0,-8 4 0 0 0,0 1 102 0 0,1 0 1 0 0,0 1-1 0 0,1 0 1 0 0,-12 9 0 0 0,11-6 211 0 0,0 0 0 0 0,1 1 0 0 0,0 1 0 0 0,-17 23 0 0 0,27-34-174 0 0,1-1-1 0 0,-1 1 0 0 0,0 0 0 0 0,1 0 0 0 0,-1 0 0 0 0,0 0 0 0 0,1 0 0 0 0,0 0 1 0 0,-1 0-1 0 0,1 0 0 0 0,-1 0 0 0 0,1 0 0 0 0,0 1 0 0 0,0-1 0 0 0,0 0 0 0 0,0 0 0 0 0,0 0 1 0 0,0 0-1 0 0,0 0 0 0 0,0 0 0 0 0,0 1 0 0 0,0-1 0 0 0,1 0 0 0 0,-1 0 0 0 0,0 0 0 0 0,1 0 1 0 0,-1 0-1 0 0,1 0 0 0 0,0 1 0 0 0,0-1-37 0 0,0 0 1 0 0,1 0-1 0 0,-1 0 1 0 0,1 0-1 0 0,-1 0 1 0 0,1 0-1 0 0,-1-1 1 0 0,1 1-1 0 0,-1 0 1 0 0,1-1-1 0 0,-1 0 1 0 0,1 1-1 0 0,0-1 1 0 0,-1 0-1 0 0,1 0 1 0 0,0 0-1 0 0,-1 0 1 0 0,1 0-1 0 0,2 0 1 0 0,10-2-47 0 0,1-1 0 0 0,-1 0 0 0 0,0-1 0 0 0,-1-1 0 0 0,1 0 0 0 0,-1 0 0 0 0,0-2 0 0 0,19-11 0 0 0,6-8-170 0 0,46-41 1 0 0,-53 41 305 0 0,-5 4 239 0 0,-1-1 1 0 0,-1-1-1 0 0,-1-1 0 0 0,-1-1 0 0 0,29-45 0 0 0,-49 68-340 0 0,0 0 0 0 0,0 0 0 0 0,-1 0 0 0 0,1-1 0 0 0,-1 1 0 0 0,0 0 0 0 0,0 0 0 0 0,1-7 0 0 0,-2 10 0 0 0,0 0 0 0 0,0-1 0 0 0,0 1 0 0 0,0 0 0 0 0,0 0 0 0 0,0 0-1 0 0,0-1 1 0 0,0 1 0 0 0,0 0 0 0 0,0 0 0 0 0,-1 0 0 0 0,1 0 0 0 0,0-1-1 0 0,0 1 1 0 0,0 0 0 0 0,0 0 0 0 0,0 0 0 0 0,0 0 0 0 0,0 0 0 0 0,-1-1-1 0 0,1 1 1 0 0,0 0 0 0 0,0 0 0 0 0,0 0 0 0 0,0 0 0 0 0,0 0 0 0 0,-1 0-1 0 0,1 0 1 0 0,0 0 0 0 0,0-1 0 0 0,0 1 0 0 0,-1 0 0 0 0,1 0 0 0 0,0 0-1 0 0,0 0 1 0 0,0 0 0 0 0,-1 0 0 0 0,1 0 0 0 0,0 0 0 0 0,0 0 0 0 0,0 0-1 0 0,0 0 1 0 0,-1 0 0 0 0,1 1 0 0 0,0-1 0 0 0,0 0 0 0 0,-11 4-69 0 0,8-3 7 0 0,-6 3-115 0 0,0 1 0 0 0,0 0 0 0 0,0 0 0 0 0,0 1 0 0 0,1 0-1 0 0,0 0 1 0 0,1 1 0 0 0,-1 0 0 0 0,1 0 0 0 0,-7 10 0 0 0,-7 12 401 0 0,-28 47 0 0 0,43-65-62 0 0,0 0 1 0 0,1 1-1 0 0,-5 13 0 0 0,9-22-125 0 0,0 1 0 0 0,0 0-1 0 0,0 0 1 0 0,0-1 0 0 0,1 1 0 0 0,-1 0-1 0 0,1 0 1 0 0,0 0 0 0 0,0-1-1 0 0,1 1 1 0 0,-1 0 0 0 0,1 0 0 0 0,0-1-1 0 0,2 8 1 0 0,-2-9 17 0 0,1 0-1 0 0,-1 0 1 0 0,0 0-1 0 0,1 0 1 0 0,0-1-1 0 0,-1 1 1 0 0,1 0-1 0 0,0-1 1 0 0,0 1-1 0 0,0-1 1 0 0,0 0 0 0 0,0 0-1 0 0,0 0 1 0 0,0 0-1 0 0,0 0 1 0 0,0 0-1 0 0,1 0 1 0 0,3 0-1 0 0,4 1 226 0 0,1 0-1 0 0,19 0 1 0 0,-19-2-69 0 0,47 1 541 0 0,-34-2-497 0 0,1 2 0 0 0,0 0 0 0 0,-1 2 0 0 0,0 1-1 0 0,34 9 1 0 0,-38-6-204 0 0,0 1 0 0 0,28 15-1 0 0,-40-18 70 0 0,-1 0-1 0 0,1 0 0 0 0,-1 1 0 0 0,0 0 1 0 0,0 0-1 0 0,-1 1 0 0 0,1 0 0 0 0,5 9 1 0 0,-10-12-86 0 0,0-1 1 0 0,0 1-1 0 0,-1-1 0 0 0,1 1 1 0 0,-1-1-1 0 0,0 1 1 0 0,0 0-1 0 0,0-1 1 0 0,-1 1-1 0 0,1 0 1 0 0,-1 0-1 0 0,0 0 1 0 0,0 0-1 0 0,0-1 1 0 0,-1 1-1 0 0,0 0 0 0 0,1 0 1 0 0,-1-1-1 0 0,0 1 1 0 0,-1 0-1 0 0,1-1 1 0 0,-1 1-1 0 0,-2 4 1 0 0,-1 1-24 0 0,-1 1 1 0 0,-1-1 0 0 0,1 1-1 0 0,-2-2 1 0 0,1 1-1 0 0,-14 11 1 0 0,3-7-5 0 0,0-1 0 0 0,-1 0 1 0 0,0-2-1 0 0,0 0 0 0 0,-1-1 1 0 0,-29 9-1 0 0,35-13-533 0 0,1-1-1 0 0,-2 0 1 0 0,-18 2 0 0 0,-9-4-575 0 0</inkml:trace>
  <inkml:trace contextRef="#ctx0" brushRef="#br0" timeOffset="4494.8">1 959 9872 0 0,'7'-17'822'0'0,"-1"0"1"0"0,0 0 0 0 0,-1 0-1 0 0,5-28 1 0 0,-7 30 256 0 0,-2 13-606 0 0,0 0 0 0 0,0-1 0 0 0,-1 1 0 0 0,0 0 0 0 0,1-1 0 0 0,-1 1 0 0 0,0-1 0 0 0,0 1 0 0 0,0-5 0 0 0,-4 24 792 0 0,1-6-957 0 0,1 35 315 0 0,2-1 0 0 0,8 68 1 0 0,-5-82-778 0 0,12 100-243 0 0,5 0 0 0 0,7-1 0 0 0,47 141 0 0 0,-55-214 230 0 0,3-1-1 0 0,3 0 0 0 0,47 78 0 0 0,-48-98 1 0 0,1-1 1 0 0,1-1-1 0 0,2-1 0 0 0,2-1 0 0 0,57 48 0 0 0,-53-55 99 0 0,1-1-1 0 0,0-1 1 0 0,2-2 0 0 0,64 26-1 0 0,-48-27 142 0 0,0-2 1 0 0,108 19-1 0 0,-72-24 195 0 0,102 2 0 0 0,89-17 338 0 0,529-38-122 0 0,-417 18-364 0 0,191-14-4325 0 0,-555 34 3609 0 0,41-2-6538 0 0</inkml:trace>
  <inkml:trace contextRef="#ctx0" brushRef="#br0" timeOffset="5204.92">150 633 17503 0 0,'-3'-2'128'0'0,"0"1"0"0"0,1-1 0 0 0,-1 1 0 0 0,1-1 0 0 0,0 0 0 0 0,0 0 0 0 0,0 0 0 0 0,0-1 0 0 0,0 1 0 0 0,0 0 0 0 0,0-1 0 0 0,1 1 0 0 0,-1-1 0 0 0,-1-4 0 0 0,3 6-128 0 0,0 1 0 0 0,0-1 0 0 0,0 1 0 0 0,0-1 0 0 0,0 0 0 0 0,0 1 0 0 0,0-1 0 0 0,0 1 0 0 0,1-1 0 0 0,-1 1 0 0 0,0-1 0 0 0,0 1 0 0 0,1-1 0 0 0,-1 1 0 0 0,0-1 0 0 0,1 1 0 0 0,-1-1 0 0 0,0 1 0 0 0,1-1 0 0 0,-1 1 0 0 0,1 0 0 0 0,-1-1 0 0 0,1 1 0 0 0,-1 0 0 0 0,1-1 0 0 0,-1 1 0 0 0,1 0 0 0 0,-1 0 0 0 0,1-1 0 0 0,-1 1 0 0 0,1 0 0 0 0,0 0 0 0 0,2-1 0 0 0,0 0 0 0 0,-1 0 0 0 0,1 0 0 0 0,0 1 0 0 0,0-1 0 0 0,3 1 0 0 0,8 1 0 0 0,0 1 0 0 0,-1 0 0 0 0,1 1 0 0 0,24 9 0 0 0,-2-1-13 0 0,5 1-8 0 0,294 77 23 0 0,12-15 14 0 0,213-4-16 0 0,853-49 3563 0 0,-1049-39-2034 0 0,-7-26-482 0 0,144-71-1026 0 0,-351 66 155 0 0,179-88 0 0 0,-205 79 147 0 0,70-34-748 0 0,-141 64 400 0 0,78-56 0 0 0,-72 36-399 0 0,93-96 0 0 0,-144 136 395 0 0,1-1-12 0 0,0 0 1 0 0,0 0-1 0 0,17-11 0 0 0,-26 20 41 0 0,1-1 0 0 0,-1 1 0 0 0,1 0 0 0 0,-1 0 0 0 0,1-1-1 0 0,-1 1 1 0 0,1 0 0 0 0,-1 0 0 0 0,1 0 0 0 0,-1 0 0 0 0,1-1 0 0 0,-1 1 0 0 0,1 0-1 0 0,-1 0 1 0 0,1 0 0 0 0,-1 0 0 0 0,1 0 0 0 0,-1 0 0 0 0,1 0 0 0 0,-1 1-1 0 0,1-1 1 0 0,-1 0 0 0 0,1 0 0 0 0,-1 0 0 0 0,1 0 0 0 0,-1 1 0 0 0,1-1-1 0 0,-1 0 1 0 0,1 1 0 0 0,0 0 0 0 0,0 0-1 0 0,0 0 0 0 0,0 0 0 0 0,0 0 1 0 0,-1 1-1 0 0,1-1 0 0 0,0 0 1 0 0,-1 0-1 0 0,1 1 0 0 0,0 2 1 0 0,1 5 0 0 0,0 0 1 0 0,1 16-1 0 0,-3-21 5 0 0,3 49 70 0 0,-8 103 1 0 0,-20 54 29 0 0,10-102-62 0 0,-38 274 191 0 0,-73 372-356 0 0,107-642-1000 0 0,9-66 462 0 0</inkml:trace>
  <inkml:trace contextRef="#ctx0" brushRef="#br0" timeOffset="5618.18">3456 2341 9216 0 0,'-18'-4'830'0'0,"22"-6"-668"0"0,-3 6 65 0 0,0 0 1 0 0,1 0-1 0 0,-1 1 1 0 0,1-1 0 0 0,0 0-1 0 0,0 1 1 0 0,0-1-1 0 0,1 1 1 0 0,-1-1-1 0 0,1 1 1 0 0,-1 0 0 0 0,1 0-1 0 0,0 0 1 0 0,1 0-1 0 0,5-3 1 0 0,20-12 802 0 0,2 2 0 0 0,39-15 1 0 0,-34 15-509 0 0,36-15-42 0 0,2 3 1 0 0,1 3-1 0 0,85-17 0 0 0,310-26-480 0 0,-377 59-1288 0 0,4-3-5151 0 0</inkml:trace>
  <inkml:trace contextRef="#ctx0" brushRef="#br0" timeOffset="5980.31">5359 1154 12440 0 0,'-2'0'124'0'0,"-1"-1"0"0"0,1 1 0 0 0,-1-1 0 0 0,0 1 0 0 0,1 0 1 0 0,-1 0-1 0 0,1 0 0 0 0,-1 0 0 0 0,0 0 0 0 0,-3 1 0 0 0,-9 0 3000 0 0,16 1-2643 0 0,3 2-360 0 0,1 0 0 0 0,0-1 1 0 0,-1 1-1 0 0,1-1 0 0 0,0 0 0 0 0,0-1 0 0 0,1 1 0 0 0,-1-1 1 0 0,1 0-1 0 0,-1 0 0 0 0,1 0 0 0 0,0-1 0 0 0,-1 0 0 0 0,7 0 1 0 0,13 2 365 0 0,48-3 0 0 0,-27-3 1 0 0,0-2-1 0 0,-1-2 1 0 0,0-2 0 0 0,79-27-1 0 0,0-14-7274 0 0,-90 35-34 0 0</inkml:trace>
  <inkml:trace contextRef="#ctx0" brushRef="#br0" timeOffset="6337.2">5949 716 16783 0 0,'-5'1'157'0'0,"0"-1"-1"0"0,0 1 0 0 0,0 0 0 0 0,0 0 0 0 0,0 1 0 0 0,1 0 1 0 0,-1-1-1 0 0,0 2 0 0 0,1-1 0 0 0,-1 0 0 0 0,-4 4 0 0 0,6-4-182 0 0,2-1 39 0 0,-1 0 0 0 0,1 0-1 0 0,0 1 1 0 0,-1-1 0 0 0,1 0-1 0 0,0 1 1 0 0,0-1 0 0 0,0 1-1 0 0,0-1 1 0 0,0 1 0 0 0,0-1 0 0 0,0 1-1 0 0,1 0 1 0 0,-1-1 0 0 0,0 1-1 0 0,1 0 1 0 0,0 0 0 0 0,-1-1-1 0 0,1 1 1 0 0,0 0 0 0 0,0 0-1 0 0,0 0 1 0 0,0-1 0 0 0,0 1-1 0 0,0 0 1 0 0,1 0 0 0 0,-1 0-1 0 0,1 2 1 0 0,0-1 57 0 0,0 1 0 0 0,0-1-1 0 0,1 0 1 0 0,-1 1 0 0 0,1-1 0 0 0,-1 0 0 0 0,1 0 0 0 0,0 0 0 0 0,0 0-1 0 0,1 0 1 0 0,-1-1 0 0 0,0 1 0 0 0,6 4 0 0 0,4 0 250 0 0,1 0 1 0 0,0-1 0 0 0,-1-1 0 0 0,2 0-1 0 0,20 6 1 0 0,72 8 1332 0 0,-71-14-1325 0 0,141 16 659 0 0,4 0-217 0 0,-169-19-715 0 0,-1 0 0 0 0,1 1 0 0 0,0 0 0 0 0,-1 1 0 0 0,1 0 0 0 0,-1 1 0 0 0,14 8 0 0 0,-20-11-31 0 0,-1 1 1 0 0,0-1-1 0 0,1 1 0 0 0,-1-1 1 0 0,0 1-1 0 0,-1 0 1 0 0,1 0-1 0 0,0 0 0 0 0,-1 0 1 0 0,0 1-1 0 0,0-1 1 0 0,0 1-1 0 0,0 0 1 0 0,0-1-1 0 0,-1 1 0 0 0,0 0 1 0 0,0 0-1 0 0,0 0 1 0 0,0 0-1 0 0,0 0 0 0 0,-1 0 1 0 0,0 0-1 0 0,0 6 1 0 0,-1-2 25 0 0,0-1 1 0 0,-1 0-1 0 0,0 1 1 0 0,-1-1-1 0 0,0 0 1 0 0,0 0 0 0 0,0 0-1 0 0,-1 0 1 0 0,0-1-1 0 0,-9 12 1 0 0,-3 2 154 0 0,-36 33 0 0 0,-131 93-2016 0 0,82-72 646 0 0,72-49 77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2:03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487 988 8952 0 0,'0'-3'434'0'0,"-1"-9"-187"0"0,-2-1-48 0 0,-8-21-1 0 0,3 12 1168 0 0,-2-7 1459 0 0,9 28-2262 0 0,1 1-66 0 0,0 0-264 0 0,0 2-117 0 0,3 26-79 0 0,0 0 0 0 0,2 1 0 0 0,1-2 0 0 0,15 46 0 0 0,5 19-59 0 0,54 160-387 0 0,-78-247 384 0 0,0 0 1 0 0,1 0-1 0 0,-1 0 1 0 0,1 0-1 0 0,4 5 1 0 0,-6-9-5 0 0,0 0 0 0 0,0 0 0 0 0,0 1-1 0 0,0-1 1 0 0,0 0 0 0 0,1 0 0 0 0,-1 0 0 0 0,0 0 0 0 0,1 0-1 0 0,-1 0 1 0 0,0-1 0 0 0,1 1 0 0 0,-1 0 0 0 0,1-1 0 0 0,-1 1 0 0 0,1-1-1 0 0,0 1 1 0 0,-1-1 0 0 0,1 0 0 0 0,-1 0 0 0 0,4 1 0 0 0,-4-2-5 0 0,0 0 1 0 0,0 1-1 0 0,1-1 1 0 0,-1 0-1 0 0,0 1 1 0 0,0-1-1 0 0,0 0 1 0 0,0 0 0 0 0,0 0-1 0 0,0 0 1 0 0,0 0-1 0 0,0 0 1 0 0,0 0-1 0 0,0 0 1 0 0,0 0-1 0 0,-1-1 1 0 0,1 1 0 0 0,-1 0-1 0 0,1-1 1 0 0,-1 1-1 0 0,1 0 1 0 0,-1-1-1 0 0,1-1 1 0 0,6-37-473 0 0,-7 35 459 0 0,1-21-217 0 0</inkml:trace>
  <inkml:trace contextRef="#ctx0" brushRef="#br0" timeOffset="391.96">431 1065 11720 0 0,'-10'-1'562'0'0,"9"1"-526"0"0,0-1 0 0 0,0 1 0 0 0,-1 0 0 0 0,1-1-1 0 0,0 0 1 0 0,0 1 0 0 0,0-1 0 0 0,-1 0 0 0 0,1 1 0 0 0,0-1-1 0 0,0 0 1 0 0,0 0 0 0 0,0 0 0 0 0,1 0 0 0 0,-1 0-1 0 0,0 0 1 0 0,0 0 0 0 0,0 0 0 0 0,1 0 0 0 0,-1-1 0 0 0,1 1-1 0 0,-1 0 1 0 0,1 0 0 0 0,-1-1 0 0 0,1 1 0 0 0,0 0-1 0 0,-1-1 1 0 0,1 1 0 0 0,0 0 0 0 0,0-1 0 0 0,0 1 0 0 0,0 0-1 0 0,0-1 1 0 0,1 1 0 0 0,-1 0 0 0 0,0 0 0 0 0,1-1-1 0 0,-1 1 1 0 0,0 0 0 0 0,2-2 0 0 0,2-5 305 0 0,0 1 1 0 0,0 0-1 0 0,1 0 1 0 0,0 0-1 0 0,6-7 1 0 0,-10 13-273 0 0,13-13 236 0 0,0 0 0 0 0,1 1-1 0 0,1 0 1 0 0,-1 1 0 0 0,2 1 0 0 0,0 1 0 0 0,0 0 0 0 0,30-11 0 0 0,-31 14-260 0 0,1 1 1 0 0,0 1-1 0 0,0 1 1 0 0,1 0 0 0 0,-1 1-1 0 0,1 1 1 0 0,0 1-1 0 0,-1 0 1 0 0,1 2-1 0 0,0 0 1 0 0,35 6-1 0 0,-35-2-93 0 0,0 0-1 0 0,0 1 1 0 0,-1 1 0 0 0,0 0-1 0 0,23 14 1 0 0,-31-15-4 0 0,0 0 1 0 0,0 0-1 0 0,-1 1 1 0 0,0 0 0 0 0,0 0-1 0 0,0 1 1 0 0,-1 0 0 0 0,-1 1-1 0 0,1-1 1 0 0,8 17-1 0 0,-13-21 65 0 0,-1 0-1 0 0,0 0 0 0 0,0 0 0 0 0,0 0 1 0 0,0 1-1 0 0,0-1 0 0 0,-1 0 0 0 0,0 0 1 0 0,0 1-1 0 0,0-1 0 0 0,-1 0 0 0 0,1 0 1 0 0,-1 0-1 0 0,0 1 0 0 0,-3 6 0 0 0,1-1 123 0 0,-2 1 0 0 0,0 0-1 0 0,0-1 1 0 0,-11 16 0 0 0,4-11 75 0 0,0 0-1 0 0,-1-1 1 0 0,-1 0 0 0 0,0-1 0 0 0,-1 0 0 0 0,-25 16 0 0 0,-105 51 635 0 0,84-48-1145 0 0,21-10-2833 0 0,39-16-969 0 0,1-5-1226 0 0</inkml:trace>
  <inkml:trace contextRef="#ctx0" brushRef="#br0" timeOffset="743.51">1079 1223 8288 0 0,'-2'-1'156'0'0,"1"0"0"0"0,0 0 0 0 0,0 0-1 0 0,0 0 1 0 0,0 0 0 0 0,0-1 0 0 0,0 1 0 0 0,0 0 0 0 0,0-1 0 0 0,0 1 0 0 0,1-1 0 0 0,-1 1 0 0 0,0-1 0 0 0,1 1 0 0 0,0-1 0 0 0,-1 1-1 0 0,1-1 1 0 0,0-2 0 0 0,0 1 135 0 0,1 1-1 0 0,0 0 0 0 0,0-1 1 0 0,0 1-1 0 0,0 0 1 0 0,0 0-1 0 0,0-1 0 0 0,1 1 1 0 0,2-3-1 0 0,-2 2-248 0 0,14-18 883 0 0,2 1 0 0 0,26-24 0 0 0,22-26 207 0 0,-32 30-714 0 0,8-9 16 0 0,-37 42-387 0 0,1 0-5 0 0,-1-1 1 0 0,0 1-1 0 0,-1-1 1 0 0,5-10-1 0 0,-19 18 98 0 0,1 4-118 0 0,1 0-1 0 0,-1 0 1 0 0,1 1-1 0 0,0 0 1 0 0,0 0-1 0 0,1 1 1 0 0,-1 0-1 0 0,-8 10 1 0 0,3-4-11 0 0,-2 2-7 0 0,0 2-1 0 0,1 0 0 0 0,-21 29 0 0 0,-26 60-10 0 0,54-92-8 0 0,1 1 1 0 0,0-1-1 0 0,1 1 1 0 0,1 0-1 0 0,0 0 1 0 0,1 1-1 0 0,1-1 0 0 0,0 1 1 0 0,0 19-1 0 0,2-30 5 0 0,0-1 0 0 0,1 1 0 0 0,-1-1 0 0 0,1 1 0 0 0,0-1 0 0 0,0 0 0 0 0,0 1-1 0 0,0-1 1 0 0,1 0 0 0 0,-1 0 0 0 0,4 5 0 0 0,-4-7 2 0 0,0 0 0 0 0,1 1 0 0 0,-1-1 1 0 0,1 0-1 0 0,-1 0 0 0 0,1 0 0 0 0,-1 0 0 0 0,1 0 1 0 0,0-1-1 0 0,-1 1 0 0 0,1 0 0 0 0,0-1 0 0 0,-1 1 0 0 0,1-1 1 0 0,0 1-1 0 0,0-1 0 0 0,0 0 0 0 0,-1 0 0 0 0,1 0 1 0 0,0 0-1 0 0,0 0 0 0 0,3-1 0 0 0,2 0-19 0 0,0-1 0 0 0,0 0-1 0 0,0 0 1 0 0,0-1 0 0 0,0 0-1 0 0,0 0 1 0 0,10-7 0 0 0,44-36-296 0 0,-27 19 40 0 0,9-5-28 0 0</inkml:trace>
  <inkml:trace contextRef="#ctx0" brushRef="#br0" timeOffset="1111.4">1606 844 13992 0 0,'-26'26'534'0'0,"-2"-2"0"0"0,-36 27 0 0 0,13-11 730 0 0,-62 52 1976 0 0,113-92-3230 0 0,-1 0 0 0 0,1 0 0 0 0,0 0 0 0 0,0 0 0 0 0,0 0 0 0 0,-1 1 0 0 0,1-1 0 0 0,0 0 0 0 0,0 0 0 0 0,0 0 0 0 0,0 0 0 0 0,0 1-1 0 0,-1-1 1 0 0,1 0 0 0 0,0 0 0 0 0,0 1 0 0 0,0-1 0 0 0,0 0 0 0 0,0 0 0 0 0,0 0 0 0 0,0 1 0 0 0,0-1 0 0 0,0 0 0 0 0,0 0 0 0 0,0 1 0 0 0,0-1 0 0 0,0 0 0 0 0,0 0 0 0 0,0 1 0 0 0,0-1 0 0 0,0 0 0 0 0,0 0 0 0 0,0 1 0 0 0,8 5 189 0 0,9-1-45 0 0,0-5-16 0 0,-1 0 0 0 0,29-4 1 0 0,11-1 106 0 0,-37 5-306 0 0,1 1 0 0 0,-1 1 0 0 0,0 1-1 0 0,31 7 1 0 0,-42-7 51 0 0,1 0-1 0 0,-1 0 1 0 0,0 0-1 0 0,0 1 1 0 0,0 1-1 0 0,0-1 1 0 0,-1 1-1 0 0,0 0 0 0 0,0 1 1 0 0,0 0-1 0 0,-1 0 1 0 0,8 9-1 0 0,-11-10 53 0 0,0-1 0 0 0,-1 0 0 0 0,1 1 0 0 0,-1 0 0 0 0,0-1 0 0 0,0 1-1 0 0,-1 0 1 0 0,0 0 0 0 0,0 0 0 0 0,0 0 0 0 0,0 0 0 0 0,-1 1 0 0 0,1-1-1 0 0,-1 0 1 0 0,-1 0 0 0 0,1 0 0 0 0,-1 0 0 0 0,0 0 0 0 0,0 0 0 0 0,0 0 0 0 0,-1 0-1 0 0,0 0 1 0 0,-2 5 0 0 0,-2 2 207 0 0,0 0 1 0 0,-1-1-1 0 0,0 1 0 0 0,0-1 0 0 0,-2-1 0 0 0,1 0 1 0 0,-18 17-1 0 0,11-14 355 0 0,0-1-1 0 0,-27 18 1 0 0,36-27-556 0 0,-1 1 1 0 0,0-1 0 0 0,1 0-1 0 0,-1 0 1 0 0,0-1-1 0 0,0 0 1 0 0,0-1-1 0 0,-1 1 1 0 0,1-1 0 0 0,-9 0-1 0 0,14-1-98 0 0,0 0-1 0 0,1 0 1 0 0,-1 0-1 0 0,0 0 0 0 0,0 0 1 0 0,1 0-1 0 0,-1-1 1 0 0,0 1-1 0 0,0-1 1 0 0,1 1-1 0 0,-1-1 0 0 0,0 0 1 0 0,1 1-1 0 0,-1-1 1 0 0,1 0-1 0 0,-1 0 1 0 0,1 0-1 0 0,0 0 1 0 0,-1-1-1 0 0,1 1 0 0 0,0 0 1 0 0,0-1-1 0 0,-1 1 1 0 0,1 0-1 0 0,0-1 1 0 0,1 1-1 0 0,-1-1 0 0 0,0 0 1 0 0,-1-2-1 0 0,1 0-752 0 0,1-1 0 0 0,-1 1 0 0 0,1-1 0 0 0,-1 1 0 0 0,1-1-1 0 0,1 1 1 0 0,-1-1 0 0 0,0 1 0 0 0,1-1 0 0 0,2-6 0 0 0,4-16-6117 0 0</inkml:trace>
  <inkml:trace contextRef="#ctx0" brushRef="#br0" timeOffset="1471.35">1805 1019 5064 0 0,'-7'92'1988'0'0,"0"-22"3388"0"0,2-31-3544 0 0,3-30-1335 0 0,0 0 0 0 0,1 0 1 0 0,1 0-1 0 0,0 11 0 0 0,0-20-472 0 0,0 0 0 0 0,0 0 0 0 0,0 0 0 0 0,0 0 0 0 0,0 1 0 0 0,0-1 0 0 0,0 0 0 0 0,0 0 0 0 0,0 0 0 0 0,0 0 0 0 0,0 0 0 0 0,0 0 0 0 0,0 1 0 0 0,0-1 0 0 0,0 0 0 0 0,0 0-1 0 0,0 0 1 0 0,0 0 0 0 0,0 0 0 0 0,0 0 0 0 0,0 1 0 0 0,0-1 0 0 0,0 0 0 0 0,0 0 0 0 0,0 0 0 0 0,0 0 0 0 0,0 0 0 0 0,0 0 0 0 0,0 0 0 0 0,1 0 0 0 0,-1 1 0 0 0,0-1 0 0 0,0 0 0 0 0,0 0 0 0 0,0 0 0 0 0,0 0 0 0 0,0 0 0 0 0,0 0 0 0 0,1 0 0 0 0,-1 0 0 0 0,0 0-1 0 0,0 0 1 0 0,0 0 0 0 0,0 0 0 0 0,0 0 0 0 0,0 0 0 0 0,1 0 0 0 0,-1 0 0 0 0,0 0 0 0 0,0 0 0 0 0,0 0 0 0 0,0 0 0 0 0,0 0 0 0 0,0 0 0 0 0,1 0 0 0 0,-1 0 0 0 0,0 0 0 0 0,0 0 0 0 0,0 0 0 0 0,0-1 0 0 0,9-9 337 0 0,5-18-612 0 0,-6 2-221 0 0,-1 1 1 0 0,5-33 0 0 0,-1 5-284 0 0,-7 36 720 0 0,0-1 0 0 0,-1 0 0 0 0,-1 1 0 0 0,-1-1 0 0 0,0 0 1 0 0,-2 0-1 0 0,-4-33 0 0 0,5 51 99 0 0,0-1 1 0 0,0 1-1 0 0,0 0 1 0 0,0 0-1 0 0,0 0 1 0 0,0 0-1 0 0,0-1 0 0 0,0 1 1 0 0,0 0-1 0 0,0 0 1 0 0,0 0-1 0 0,0 0 1 0 0,0-1-1 0 0,0 1 1 0 0,0 0-1 0 0,0 0 1 0 0,0 0-1 0 0,-1 0 0 0 0,1 0 1 0 0,0 0-1 0 0,0-1 1 0 0,0 1-1 0 0,0 0 1 0 0,0 0-1 0 0,0 0 1 0 0,-1 0-1 0 0,1 0 1 0 0,0 0-1 0 0,0 0 1 0 0,0 0-1 0 0,0 0 0 0 0,0 0 1 0 0,-1-1-1 0 0,1 1 1 0 0,0 0-1 0 0,0 0 1 0 0,-1 0-1 0 0,-4 5 612 0 0,4-3-665 0 0,0-1 0 0 0,0 0 0 0 0,0 1 0 0 0,1-1 0 0 0,-1 1 1 0 0,0-1-1 0 0,1 1 0 0 0,-1-1 0 0 0,1 4 0 0 0,0-2-24 0 0,0 0 0 0 0,0 0 0 0 0,1 1 1 0 0,-1-1-1 0 0,1 0 0 0 0,0 0 0 0 0,0 0 0 0 0,0 0 0 0 0,1 0 0 0 0,-1 0 0 0 0,1 0 0 0 0,-1 0 0 0 0,1 0 1 0 0,0-1-1 0 0,4 5 0 0 0,-3-4-466 0 0,1 1 0 0 0,0-1 0 0 0,0 0 0 0 0,1 0 0 0 0,-1 0 0 0 0,0-1 0 0 0,1 1 0 0 0,0-1 0 0 0,6 2 0 0 0,3 0-4894 0 0</inkml:trace>
  <inkml:trace contextRef="#ctx0" brushRef="#br0" timeOffset="1822.7">2165 1029 6912 0 0,'0'0'314'0'0,"0"0"-6"0"0,-14 2 160 0 0,10-2 790 0 0,0 1-1 0 0,0-1 1 0 0,0 1-1 0 0,0 0 0 0 0,0 0 1 0 0,-4 1-1 0 0,-23 14 2568 0 0,14-4-3035 0 0,-22 19 0 0 0,30-23-272 0 0,-64 60 632 0 0,62-58-1012 0 0,0 2-41 0 0,0-1 0 0 0,1 2-1 0 0,0-1 1 0 0,1 1-1 0 0,1 1 1 0 0,-8 16 0 0 0,12-22-88 0 0,0 1 0 0 0,1-1 0 0 0,0 1 0 0 0,0 0-1 0 0,1 1 1 0 0,0-1 0 0 0,1 0 0 0 0,0 0 0 0 0,1 1 0 0 0,0-1 0 0 0,1 16 0 0 0,0-23-9 0 0,-1 1 0 0 0,0-1 0 0 0,1 0 0 0 0,-1 0 0 0 0,1 0 0 0 0,0 0 0 0 0,0 0 0 0 0,0 0 0 0 0,0 0 0 0 0,0 0 0 0 0,0 0 0 0 0,0 0 0 0 0,1 0 0 0 0,-1-1 0 0 0,1 1 0 0 0,-1 0 0 0 0,1-1 0 0 0,-1 1-1 0 0,1-1 1 0 0,0 0 0 0 0,0 0 0 0 0,0 1 0 0 0,0-1 0 0 0,0-1 0 0 0,0 1 0 0 0,4 1 0 0 0,-2-1 1 0 0,-1-1 0 0 0,1 0-1 0 0,-1 0 1 0 0,0 0 0 0 0,1 0 0 0 0,-1 0 0 0 0,1-1-1 0 0,-1 1 1 0 0,0-1 0 0 0,1 0 0 0 0,-1 0-1 0 0,0-1 1 0 0,0 1 0 0 0,0-1 0 0 0,0 1-1 0 0,4-4 1 0 0,3-2 22 0 0,-1 0-1 0 0,-1-1 0 0 0,1-1 1 0 0,-2 1-1 0 0,1-1 1 0 0,-1 0-1 0 0,9-16 0 0 0,35-76 71 0 0,-47 93-93 0 0,28-71-67 0 0,13-28-1182 0 0,-39 98 848 0 0,-4 8 28 0 0,-2 3 11 0 0,-3 45 229 0 0,-2 0 0 0 0,-21 87 0 0 0,15-87 487 0 0,-62 225 2591 0 0,57-222-1995 0 0,-36 78 0 0 0,51-125-923 0 0,-1-1-1 0 0,1 1 0 0 0,-1-1 1 0 0,0 0-1 0 0,1 1 0 0 0,-1-1 1 0 0,0 0-1 0 0,0 0 1 0 0,0 0-1 0 0,-1 0 0 0 0,1-1 1 0 0,-3 3-1 0 0,4-4-18 0 0,1 0-1 0 0,-1 1 1 0 0,0-1 0 0 0,0 0-1 0 0,1 0 1 0 0,-1 0 0 0 0,0 1-1 0 0,0-1 1 0 0,1 0 0 0 0,-1 0-1 0 0,0 0 1 0 0,0 0 0 0 0,0 0-1 0 0,1 0 1 0 0,-1-1-1 0 0,0 1 1 0 0,0 0 0 0 0,1 0-1 0 0,-2-1 1 0 0,0 0-14 0 0,1 0 1 0 0,0 0-1 0 0,0 0 1 0 0,0 0-1 0 0,0 0 1 0 0,0 0-1 0 0,0 0 0 0 0,0 0 1 0 0,0-1-1 0 0,1 1 1 0 0,-1 0-1 0 0,0-1 0 0 0,1 1 1 0 0,-1-2-1 0 0,-2-7-359 0 0,1 1 0 0 0,1 0 1 0 0,0-1-1 0 0,0 1 0 0 0,1 0 0 0 0,0-1 0 0 0,1 1 0 0 0,2-15 0 0 0,1-6-1339 0 0</inkml:trace>
  <inkml:trace contextRef="#ctx0" brushRef="#br0" timeOffset="2203.36">2353 983 12264 0 0,'0'0'562'0'0,"-16"-6"316"0"0,15 6-732 0 0,0 1 0 0 0,1-1 0 0 0,-1 1 0 0 0,0-1 0 0 0,0 1 0 0 0,0 0 0 0 0,1-1 0 0 0,-1 1 1 0 0,0 0-1 0 0,1-1 0 0 0,-1 1 0 0 0,0 0 0 0 0,1 0 0 0 0,-1 0 0 0 0,1 0 0 0 0,0-1 0 0 0,-1 1 1 0 0,1 0-1 0 0,0 0 0 0 0,-1 2 0 0 0,-6 20 237 0 0,-20 143 1733 0 0,21-88-1130 0 0,-1 1-44 0 0,7-60-697 0 0,-1 3 1829 0 0,11-32-1937 0 0,-1-4 19 0 0,-1 0 0 0 0,-1-1-1 0 0,0 0 1 0 0,7-24 0 0 0,-1 6 115 0 0,51-102 467 0 0,-20 48-959 0 0,-42 83 206 0 0,31-62-273 0 0,-28 58 257 0 0,0 0 0 0 0,1 0 1 0 0,-1 1-1 0 0,2-1 1 0 0,11-10-1 0 0,-16 17 30 0 0,0-1-1 0 0,0 1 1 0 0,0-1-1 0 0,0 1 1 0 0,0 0-1 0 0,0 0 1 0 0,0 0-1 0 0,0 0 1 0 0,1 1-1 0 0,-1-1 0 0 0,0 1 1 0 0,1-1-1 0 0,-1 1 1 0 0,0 0-1 0 0,1 0 1 0 0,-1 0-1 0 0,1 0 1 0 0,-1 0-1 0 0,0 0 1 0 0,1 1-1 0 0,-1-1 1 0 0,0 1-1 0 0,1 0 1 0 0,-1-1-1 0 0,0 1 1 0 0,0 0-1 0 0,0 0 1 0 0,0 1-1 0 0,0-1 1 0 0,0 0-1 0 0,0 1 1 0 0,0-1-1 0 0,0 1 0 0 0,-1 0 1 0 0,1-1-1 0 0,0 1 1 0 0,-1 0-1 0 0,0 0 1 0 0,1 0-1 0 0,-1 0 1 0 0,2 4-1 0 0,5 13 5 0 0,-1 0-1 0 0,-1 0 0 0 0,-1 1 0 0 0,-1 0 1 0 0,4 30-1 0 0,-1 106 28 0 0,-6-74-14 0 0,1 91 50 0 0,-1-90-1422 0 0,-3-49-198 0 0</inkml:trace>
  <inkml:trace contextRef="#ctx0" brushRef="#br0" timeOffset="2785.66">20 592 13848 0 0,'0'-7'1253'0'0,"-4"-7"-1014"0"0,3 7-201 0 0,-1 1 0 0 0,1-1 0 0 0,-1-9 0 0 0,-8-34 4248 0 0,10 49-3765 0 0,1 2-29 0 0,1 11-325 0 0,0 0 0 0 0,0 0 0 0 0,-1 17 0 0 0,2 14-163 0 0,74 393-193 0 0,-73-419 184 0 0,70 238 205 0 0,-51-196-195 0 0,48 84 0 0 0,-61-124-5 0 0,9 17-41 0 0,1-2 0 0 0,2-1 0 0 0,32 39 0 0 0,-39-56 12 0 0,0 0-1 0 0,1 0 1 0 0,1-2-1 0 0,0 0 1 0 0,1-1-1 0 0,0-1 1 0 0,31 16-1 0 0,-15-13 19 0 0,1-1-1 0 0,1-2 0 0 0,70 14 1 0 0,-50-17-32 0 0,112 3 0 0 0,453-30 25 0 0,-210-21 84 0 0,-257 10-239 0 0,-111 19 46 0 0</inkml:trace>
  <inkml:trace contextRef="#ctx0" brushRef="#br0" timeOffset="3144.51">253 422 6448 0 0,'-6'-5'343'0'0,"1"0"-1"0"0,0 0 1 0 0,0 0 0 0 0,0-1-1 0 0,-6-8 1 0 0,10 12-160 0 0,0 1 1 0 0,0-1-1 0 0,1 1 0 0 0,-1-1 1 0 0,0 1-1 0 0,1-1 0 0 0,-1 0 0 0 0,1 1 1 0 0,0-1-1 0 0,-1 0 0 0 0,1 1 1 0 0,0-1-1 0 0,0 0 0 0 0,0 1 1 0 0,0-1-1 0 0,0 0 0 0 0,0 1 0 0 0,1-1 1 0 0,-1 0-1 0 0,1 1 0 0 0,-1-1 1 0 0,1 1-1 0 0,-1-1 0 0 0,1 1 0 0 0,0-1 1 0 0,0 1-1 0 0,0-1 0 0 0,0 1 1 0 0,0 0-1 0 0,1-2 0 0 0,3-2-15 0 0,1 1-1 0 0,-1-1 1 0 0,1 1-1 0 0,0 1 1 0 0,0-1-1 0 0,0 1 1 0 0,0 0-1 0 0,13-4 1 0 0,59-13 271 0 0,-56 16-289 0 0,41-9-82 0 0,1 4 0 0 0,66-2 0 0 0,127 10-83 0 0,-74 2 22 0 0,198 3-115 0 0,-105-1-1442 0 0,-95-5-2222 0 0,-27-3-989 0 0</inkml:trace>
  <inkml:trace contextRef="#ctx0" brushRef="#br0" timeOffset="3555.12">3138 116 11976 0 0,'10'-3'128'0'0,"0"2"0"0"0,0-1 0 0 0,0 2 1 0 0,0-1-1 0 0,1 1 0 0 0,-1 1 0 0 0,0 0 0 0 0,0 0 1 0 0,0 1-1 0 0,12 3 0 0 0,-16-3 56 0 0,0 1-1 0 0,-1-1 1 0 0,1 1-1 0 0,-1 0 1 0 0,0 0-1 0 0,1 1 1 0 0,-2-1-1 0 0,1 1 1 0 0,0 0-1 0 0,-1 1 1 0 0,0-1-1 0 0,0 1 1 0 0,0 0-1 0 0,0 0 1 0 0,-1 0-1 0 0,0 0 1 0 0,0 0-1 0 0,3 8 1 0 0,-2-1 237 0 0,0 1 0 0 0,0 0 1 0 0,-2 1-1 0 0,1-1 0 0 0,-2 1 0 0 0,0-1 1 0 0,-1 27-1 0 0,-18 97 1242 0 0,11-96-1411 0 0,-76 351 648 0 0,-25 57-2507 0 0,101-411 411 0 0</inkml:trace>
  <inkml:trace contextRef="#ctx0" brushRef="#br0" timeOffset="3925.26">3248 954 7832 0 0,'-10'-6'833'0'0,"6"3"-211"0"0,-11-11-1207 0 0,12 10 3588 0 0,1-1 3542 0 0,10 4-5185 0 0,3 1-1230 0 0,0 0 1 0 0,1 0-1 0 0,-1 1 0 0 0,0 0 0 0 0,12 3 1 0 0,6 0-28 0 0,-21-3-79 0 0,66 9 235 0 0,2-3 0 0 0,98-4-1 0 0,-141-5-330 0 0,117-11-2838 0 0,-114 9-3763 0 0</inkml:trace>
  <inkml:trace contextRef="#ctx0" brushRef="#br0" timeOffset="4307.1">3987 673 14048 0 0,'-7'7'218'0'0,"-1"-1"0"0"0,0 0 0 0 0,0-1 1 0 0,0 0-1 0 0,0 0 0 0 0,-17 6 1 0 0,-2-3 334 0 0,22-7-305 0 0,0 0 1 0 0,-1 1 0 0 0,1 0 0 0 0,0 0 0 0 0,0 0-1 0 0,0 0 1 0 0,0 1 0 0 0,1 0 0 0 0,-9 6 0 0 0,12-8 440 0 0,0 0-599 0 0,1-1 1 0 0,0 0-1 0 0,0 1 0 0 0,-1-1 1 0 0,1 1-1 0 0,0-1 1 0 0,0 0-1 0 0,0 1 0 0 0,0-1 1 0 0,-1 1-1 0 0,1-1 0 0 0,0 1 1 0 0,0-1-1 0 0,0 1 0 0 0,0-1 1 0 0,0 0-1 0 0,0 1 0 0 0,0-1 1 0 0,0 1-1 0 0,1 0 0 0 0,5 2 179 0 0,1 1 1 0 0,0-1-1 0 0,-1-1 0 0 0,1 0 0 0 0,0 0 0 0 0,11 2 0 0 0,46 4 83 0 0,-50-7-400 0 0,72 6-34 0 0,91 10 991 0 0,-159-14-842 0 0,76 14 134 0 0,-83-14-185 0 0,0 0-1 0 0,0 1 0 0 0,0 1 1 0 0,-1-1-1 0 0,0 1 1 0 0,12 8-1 0 0,-19-10 14 0 0,0-1 1 0 0,1 1-1 0 0,-1 0 0 0 0,-1 0 1 0 0,1 1-1 0 0,0-1 0 0 0,-1 0 1 0 0,1 1-1 0 0,-1-1 0 0 0,0 1 1 0 0,0 0-1 0 0,-1 0 0 0 0,1 0 1 0 0,-1 0-1 0 0,0 0 0 0 0,0 0 1 0 0,0 0-1 0 0,0 0 0 0 0,-1 1 1 0 0,0-1-1 0 0,0 0 0 0 0,0 0 1 0 0,0 1-1 0 0,-1-1 0 0 0,1 0 1 0 0,-1 0-1 0 0,0 0 0 0 0,0 0 1 0 0,-1 0-1 0 0,-2 6 0 0 0,-8 13 207 0 0,-1 0 0 0 0,-1-2-1 0 0,0 0 1 0 0,-31 34-1 0 0,-79 68 458 0 0,5-19-1367 0 0,66-63-7444 0 0,33-28 112 0 0</inkml:trace>
  <inkml:trace contextRef="#ctx0" brushRef="#br0" timeOffset="8668.4">4975 591 12176 0 0,'-10'-5'1325'0'0,"9"6"-1288"0"0,0 1 1 0 0,0-1-1 0 0,0 1 0 0 0,1-1 1 0 0,-1 1-1 0 0,0-1 0 0 0,1 1 1 0 0,-1 0-1 0 0,1-1 1 0 0,0 1-1 0 0,-1 0 0 0 0,1-1 1 0 0,0 1-1 0 0,0 0 0 0 0,0 0 1 0 0,0-1-1 0 0,1 3 1 0 0,-1 8 462 0 0,-1 1-1 0 0,1 1-1 0 0,3 26 0 0 0,1 3-117 0 0,20 192 435 0 0,-23-220-799 0 0,1-3-17 0 0,-1-2 0 0 0,0-1 0 0 0,0 0 0 0 0,1 1 0 0 0,1-1 0 0 0,4 12 0 0 0,-2-14-28 0 0,0-22-336 0 0,-2-1-423 0 0,-1 1-1 0 0,-1-1 0 0 0,0 0 0 0 0,-1 0 1 0 0,0 0-1 0 0,-4-23 0 0 0,-3 3-1025 0 0</inkml:trace>
  <inkml:trace contextRef="#ctx0" brushRef="#br0" timeOffset="9191.99">4902 586 6448 0 0,'-9'-22'393'0'0,"9"19"139"0"0,-1 0-1 0 0,0-1 0 0 0,1 1 1 0 0,0 0-1 0 0,0-1 0 0 0,0 1 1 0 0,0-1-1 0 0,1-4 1 0 0,0 6-314 0 0,-1 0-1 0 0,1 0 1 0 0,-1 1 0 0 0,1-1 0 0 0,0 0 0 0 0,0 0 0 0 0,0 1 0 0 0,0-1 0 0 0,0 1 0 0 0,0-1 0 0 0,0 1 0 0 0,0-1 0 0 0,1 1 0 0 0,-1-1 0 0 0,0 1 0 0 0,1 0 0 0 0,-1 0 0 0 0,1 0 0 0 0,0 0 0 0 0,-1 0 0 0 0,1 0 0 0 0,0 0 0 0 0,0 1 0 0 0,-1-1 0 0 0,1 1 0 0 0,0-1 0 0 0,0 1 0 0 0,3-1 0 0 0,9 0-87 0 0,0 1 0 0 0,0 0 0 0 0,0 1 0 0 0,0 1 0 0 0,-1 0 0 0 0,20 6 0 0 0,-13-2-118 0 0,1 1 0 0 0,-1 1 0 0 0,27 16 0 0 0,-14-7 175 0 0,-20-11-176 0 0,0 1 1 0 0,0 0 0 0 0,-1 1-1 0 0,22 19 1 0 0,-25-19-167 0 0,0 2-1 0 0,0-1 1 0 0,8 13 0 0 0,-14-17 60 0 0,-1 0-1 0 0,1 0 1 0 0,-1 0-1 0 0,0 0 1 0 0,0 0-1 0 0,0 1 1 0 0,-1-1-1 0 0,0 1 1 0 0,1 9-1 0 0,-1-6 277 0 0,-2 1 0 0 0,1-1 0 0 0,-1 0 0 0 0,0 1 0 0 0,-1-1 0 0 0,0 0 0 0 0,-1 0 0 0 0,0 0 0 0 0,0 0 0 0 0,-1-1 0 0 0,0 1-1 0 0,-1-1 1 0 0,0 0 0 0 0,0 0 0 0 0,-8 9 0 0 0,-5 4 528 0 0,-1 0 0 0 0,-2-2 0 0 0,-41 32 0 0 0,47-39-631 0 0,-35 18 1 0 0,42-26-79 0 0,0 0 0 0 0,0-1-1 0 0,0 0 1 0 0,-1 0 0 0 0,1-1 0 0 0,-15 3 0 0 0,13-6-1 0 0,9 1-2 0 0,1 0 0 0 0,0 0 0 0 0,0 0-1 0 0,-1 0 1 0 0,1 0 0 0 0,0 0 0 0 0,0-1 0 0 0,-1 1-1 0 0,1 0 1 0 0,0 0 0 0 0,0 0 0 0 0,0 0 0 0 0,-1 0-1 0 0,1-1 1 0 0,0 1 0 0 0,0 0 0 0 0,0 0 0 0 0,-1 0-1 0 0,1-1 1 0 0,0 1 0 0 0,0 0 0 0 0,0 0 0 0 0,0-1-1 0 0,0 1 1 0 0,0 0 0 0 0,0 0 0 0 0,-1-1-1 0 0,1 1 1 0 0,1-2-69 0 0,-1-1-1 0 0,1 1 0 0 0,0 0 1 0 0,-1 0-1 0 0,1 0 0 0 0,0 0 1 0 0,0 0-1 0 0,1 0 0 0 0,-1 1 1 0 0,0-1-1 0 0,0 0 0 0 0,1 1 1 0 0,-1-1-1 0 0,3-1 0 0 0,27-24-985 0 0,-25 22 845 0 0,12-7-60 0 0,0 1 0 0 0,0 0 0 0 0,1 2 0 0 0,0 0 0 0 0,24-7 0 0 0,-20 8-177 0 0,1 2 0 0 0,0 1 0 0 0,46-4-1 0 0,-3 0 769 0 0,-42 6 36 0 0,-16 3-69 0 0,-1-1 0 0 0,1 0 0 0 0,12-3 0 0 0,-20 3-149 0 0,1 1 0 0 0,0-1 1 0 0,-1 0-1 0 0,1 0 0 0 0,-1 1 0 0 0,1-1 0 0 0,0 0 0 0 0,-1 0 1 0 0,0 0-1 0 0,1 0 0 0 0,-1-1 0 0 0,0 1 0 0 0,1 0 1 0 0,-1-1-1 0 0,0 1 0 0 0,0 0 0 0 0,0-1 0 0 0,0 0 0 0 0,-1 1 1 0 0,1-1-1 0 0,1-2 0 0 0,-2 2 431 0 0,-3-16 907 0 0,3 16-1433 0 0,-1 1 0 0 0,1 0 0 0 0,-1-1 0 0 0,0 1 0 0 0,1-1 0 0 0,-1 1 0 0 0,0 0 0 0 0,0 0 0 0 0,0 0 0 0 0,0-1 0 0 0,0 1 0 0 0,0 0 0 0 0,0 0 0 0 0,-1 0 0 0 0,1 1 0 0 0,0-1 0 0 0,-1 0 0 0 0,1 0 0 0 0,0 1 0 0 0,-3-2 0 0 0,1 2-41 0 0,1-1 0 0 0,-1 1 0 0 0,0 0 0 0 0,0 0-1 0 0,0 0 1 0 0,0 0 0 0 0,1 0 0 0 0,-1 0 0 0 0,0 1 0 0 0,-4 0-1 0 0,0 1-41 0 0,1 1-1 0 0,0-1 1 0 0,-1 1 0 0 0,1 0-1 0 0,0 1 1 0 0,0-1-1 0 0,1 1 1 0 0,-10 8-1 0 0,7-3-73 0 0,0 1 1 0 0,0 0-1 0 0,1 0 0 0 0,0 1 0 0 0,1 0 1 0 0,0 0-1 0 0,0 0 0 0 0,2 1 0 0 0,-1-1 1 0 0,1 1-1 0 0,-2 16 0 0 0,4-21 92 0 0,2-1-1 0 0,-1 1 1 0 0,1-1-1 0 0,0 1 1 0 0,0-1-1 0 0,1 1 1 0 0,0-1-1 0 0,0 1 1 0 0,0-1-1 0 0,4 9 1 0 0,-3-11 13 0 0,0 1 0 0 0,0-1-1 0 0,1 1 1 0 0,0-1 0 0 0,-1 0 0 0 0,2 0 0 0 0,-1-1 0 0 0,0 1-1 0 0,1 0 1 0 0,0-1 0 0 0,-1 0 0 0 0,1 0 0 0 0,1 0-1 0 0,7 4 1 0 0,-7-5 7 0 0,0 0 0 0 0,1 0 0 0 0,-1-1-1 0 0,0 0 1 0 0,0 0 0 0 0,1 0-1 0 0,-1-1 1 0 0,0 0 0 0 0,1 0 0 0 0,-1 0-1 0 0,1 0 1 0 0,-1-1 0 0 0,0 0 0 0 0,1 0-1 0 0,-1-1 1 0 0,0 1 0 0 0,0-1 0 0 0,7-3-1 0 0,0-1-276 0 0,1-1-1 0 0,-1 0 1 0 0,0-1-1 0 0,0 0 1 0 0,19-19-1 0 0,-16 12-1095 0 0,-1-2-1 0 0,20-28 1 0 0,-16 18-5065 0 0</inkml:trace>
  <inkml:trace contextRef="#ctx0" brushRef="#br0" timeOffset="9578.94">5732 728 15408 0 0,'-1'1'348'0'0,"-8"25"138"0"0,2 0 0 0 0,1 1 1 0 0,0-1-1 0 0,-1 35 1 0 0,5-16 886 0 0,5 81 0 0 0,11-26-126 0 0,-13-95-1166 0 0,0 0 0 0 0,1-1 1 0 0,-1 1-1 0 0,1-1 0 0 0,0 1 1 0 0,0-1-1 0 0,0 0 0 0 0,1 0 1 0 0,0 0-1 0 0,-1 0 1 0 0,1 0-1 0 0,1-1 0 0 0,5 6 1 0 0,-7-7-61 0 0,0-1 1 0 0,0 1 0 0 0,0-1-1 0 0,0 0 1 0 0,0 0 0 0 0,1 0-1 0 0,-1 0 1 0 0,0 0 0 0 0,1 0 0 0 0,-1-1-1 0 0,0 1 1 0 0,1-1 0 0 0,-1 1-1 0 0,1-1 1 0 0,-1 0 0 0 0,1 0 0 0 0,-1 0-1 0 0,1 0 1 0 0,-1-1 0 0 0,1 1-1 0 0,-1-1 1 0 0,0 1 0 0 0,1-1-1 0 0,-1 0 1 0 0,0 0 0 0 0,1 0 0 0 0,2-2-1 0 0,9-6-46 0 0,-1-1 0 0 0,-1 0 1 0 0,0 0-1 0 0,0-2 0 0 0,19-24 0 0 0,-10 9 218 0 0,30-54 1 0 0,-45 68-469 0 0,0 0 0 0 0,-1 0 0 0 0,-1-1 0 0 0,5-24 1 0 0,-1 4-2583 0 0,-7 31 2468 0 0,-1 0-1 0 0,1 0 1 0 0,-1 0-1 0 0,1 0 0 0 0,-1 0 1 0 0,0 0-1 0 0,0 0 1 0 0,-1 0-1 0 0,1 0 1 0 0,0 0-1 0 0,-1 0 1 0 0,0 0-1 0 0,-1-4 1 0 0,2 6-139 0 0,-7 14-1009 0 0,7-7 1677 0 0,0 0 0 0 0,0 0 0 0 0,1 0 0 0 0,0 0 0 0 0,0 0 0 0 0,1 0 1 0 0,3 8-1 0 0,-5-12 52 0 0,1 1-41 0 0,0-1 0 0 0,1 0 0 0 0,-1 0 0 0 0,0 0 1 0 0,0 0-1 0 0,1 0 0 0 0,0 0 0 0 0,-1 0 0 0 0,1 0 0 0 0,0-1 0 0 0,0 1 0 0 0,0-1 0 0 0,0 1 1 0 0,0-1-1 0 0,0 0 0 0 0,0 0 0 0 0,0 0 0 0 0,0 0 0 0 0,1 0 0 0 0,2 1 0 0 0,-3-2-96 0 0,-1 1-1 0 0,1-1 0 0 0,0 0 0 0 0,0 1 0 0 0,-1-1 0 0 0,1 0 0 0 0,0 0 0 0 0,0 0 0 0 0,0 0 0 0 0,-1 0 0 0 0,1-1 0 0 0,0 1 1 0 0,0-1-1 0 0,0 1 0 0 0,-1-1 0 0 0,1 1 0 0 0,0-1 0 0 0,-1 0 0 0 0,1 0 0 0 0,-1 0 0 0 0,1 0 0 0 0,-1 0 0 0 0,1 0 0 0 0,-1 0 1 0 0,0-1-1 0 0,0 1 0 0 0,2-2 0 0 0,3-6 141 0 0,-3 5-54 0 0,0-1 0 0 0,0 0 1 0 0,0 1-1 0 0,-1-1 0 0 0,0-1 0 0 0,3-6 1 0 0,-1-3 273 0 0,-3 13-351 0 0,0 1 1 0 0,0-1-1 0 0,-1 0 0 0 0,1 0 1 0 0,-1 0-1 0 0,0 0 1 0 0,1 0-1 0 0,-1 0 1 0 0,0 1-1 0 0,0-1 0 0 0,0 0 1 0 0,0 0-1 0 0,-1 0 1 0 0,0-2-1 0 0,1 3-53 0 0,0 1 0 0 0,0-1 0 0 0,-1 1 0 0 0,1-1 0 0 0,0 1 0 0 0,-1 0 0 0 0,1-1 0 0 0,-1 1 0 0 0,1 0 0 0 0,0-1 0 0 0,-1 1 0 0 0,1 0 0 0 0,-1 0 0 0 0,1-1 0 0 0,-1 1 0 0 0,1 0 0 0 0,-1 0 0 0 0,1 0 0 0 0,-1 0 0 0 0,1-1 0 0 0,-1 1 0 0 0,1 0 0 0 0,-1 0 0 0 0,1 0 0 0 0,-1 0 0 0 0,1 0 0 0 0,-1 0 0 0 0,1 1 0 0 0,-1-1 0 0 0,0 0 1 0 0,1 0-1 0 0,-1 0 0 0 0,1 0 0 0 0,0 1 0 0 0,-2-1 0 0 0,-19 11 65 0 0,12-3-67 0 0,0 0-1 0 0,0 1 0 0 0,1 0 1 0 0,0 0-1 0 0,1 1 1 0 0,0 0-1 0 0,1 0 0 0 0,0 1 1 0 0,0 0-1 0 0,-7 22 0 0 0,11-27 47 0 0,0 1 0 0 0,1 0 0 0 0,0 0 0 0 0,1 0 0 0 0,-1 0-1 0 0,1 0 1 0 0,1 0 0 0 0,-1 0 0 0 0,1 0 0 0 0,0 0 0 0 0,1-1-1 0 0,0 1 1 0 0,0 0 0 0 0,5 10 0 0 0,-6-14-25 0 0,1 0 0 0 0,0-1 0 0 0,0 1 0 0 0,0 0-1 0 0,0-1 1 0 0,0 1 0 0 0,0-1 0 0 0,1 0 0 0 0,-1 0 0 0 0,1 0 0 0 0,0 0 0 0 0,0 0 0 0 0,-1-1-1 0 0,1 1 1 0 0,0-1 0 0 0,0 0 0 0 0,1 0 0 0 0,-1 0 0 0 0,0 0 0 0 0,0 0 0 0 0,0-1 0 0 0,1 1-1 0 0,-1-1 1 0 0,5 0 0 0 0,-2-1-32 0 0,0 1-1 0 0,0-1 1 0 0,0-1 0 0 0,-1 1-1 0 0,1-1 1 0 0,0 0-1 0 0,-1 0 1 0 0,1 0 0 0 0,-1-1-1 0 0,0 0 1 0 0,1 0-1 0 0,7-7 1 0 0,6-5-138 0 0,15-13-1859 0 0,-12 9-2638 0 0,2-3-2377 0 0</inkml:trace>
  <inkml:trace contextRef="#ctx0" brushRef="#br0" timeOffset="9946.65">6399 484 10592 0 0,'0'0'488'0'0,"-6"10"176"0"0,-4 28 1397 0 0,6-29-977 0 0,2 1 1 0 0,-3 13-1 0 0,-1 20 681 0 0,2 1 1 0 0,4 63-1 0 0,7 20-1208 0 0,3-44-472 0 0,-4-41-74 0 0,-4-27-61 0 0,-2-6-363 0 0,1 0 1 0 0,1 0 0 0 0,-1 0 0 0 0,1-1-1 0 0,1 1 1 0 0,0-1 0 0 0,0 1-1 0 0,5 8 1 0 0,8 7-6650 0 0</inkml:trace>
  <inkml:trace contextRef="#ctx0" brushRef="#br0" timeOffset="10310.84">6689 945 15432 0 0,'-9'-5'705'0'0,"8"4"-11"0"0,-1 2-448 0 0,-8 5-271 0 0,5-4 285 0 0,1 1 0 0 0,-1-1 0 0 0,1 1 0 0 0,0 0 0 0 0,0 1 0 0 0,0-1 1 0 0,0 1-1 0 0,-5 7 0 0 0,-4 7 501 0 0,10-13-725 0 0,0-1 1 0 0,0 0-1 0 0,0 1 1 0 0,0-1 0 0 0,1 1-1 0 0,0 0 1 0 0,0 0 0 0 0,0 0-1 0 0,1 0 1 0 0,-2 8 0 0 0,-1 17-36 0 0,2-1 0 0 0,0 1 1 0 0,2 0-1 0 0,1 0 0 0 0,2 0 1 0 0,1-1-1 0 0,14 53 0 0 0,-16-75 13 0 0,1 0 0 0 0,0 0 0 0 0,0-1 0 0 0,1 1 0 0 0,-1-1 0 0 0,2 1 0 0 0,-1-1 0 0 0,1-1 0 0 0,0 1 0 0 0,0-1 0 0 0,7 7 0 0 0,-10-11-1 0 0,0 1 0 0 0,0 0-1 0 0,0-1 1 0 0,0 0 0 0 0,1 1-1 0 0,-1-1 1 0 0,0 0 0 0 0,1 0-1 0 0,-1 0 1 0 0,1-1 0 0 0,-1 1-1 0 0,1-1 1 0 0,-1 1 0 0 0,1-1-1 0 0,-1 0 1 0 0,1 0 0 0 0,-1 0-1 0 0,1 0 1 0 0,-1 0 0 0 0,1-1-1 0 0,-1 1 1 0 0,1-1 0 0 0,-1 1-1 0 0,1-1 1 0 0,-1 0 0 0 0,1 0-1 0 0,-1 0 1 0 0,0 0 0 0 0,0-1-1 0 0,0 1 1 0 0,0-1 0 0 0,0 1-1 0 0,0-1 1 0 0,0 0 0 0 0,3-3-1 0 0,3-5 69 0 0,0 1-1 0 0,-1-1 0 0 0,0 0 0 0 0,0-1 1 0 0,-1 0-1 0 0,-1 0 0 0 0,0 0 0 0 0,-1 0 1 0 0,0-1-1 0 0,3-13 0 0 0,-3 5 152 0 0,-1-1-1 0 0,-1 0 1 0 0,-1 0-1 0 0,0 0 1 0 0,-4-24-1 0 0,1 28-4 0 0,-2 0-1 0 0,0 0 1 0 0,-1 1 0 0 0,-13-31-1 0 0,12 31-79 0 0,-1 2-130 0 0,0 1 1 0 0,-1 0-1 0 0,-1 0 0 0 0,0 1 0 0 0,0 0 0 0 0,-22-21 0 0 0,27 30-450 0 0,0 0 1 0 0,0 1-1 0 0,0-1 0 0 0,0 1 0 0 0,0 0 1 0 0,0 0-1 0 0,-1 0 0 0 0,1 0 0 0 0,-6-1 0 0 0,-4 0-7134 0 0</inkml:trace>
  <inkml:trace contextRef="#ctx0" brushRef="#br0" timeOffset="12099.87">5006 819 2760 0 0,'-5'-2'39'0'0,"1"1"1"0"0,0-1-1 0 0,0 1 1 0 0,-1 1-1 0 0,-6-2 1 0 0,-4 0 11 0 0,1 0 476 0 0,-1-2 0 0 0,1 0 0 0 0,-19-7 1 0 0,27 8-334 0 0,1 0 0 0 0,0 1 0 0 0,0-2 0 0 0,0 1 0 0 0,0 0 0 0 0,0-1 0 0 0,0 0 0 0 0,1 0 0 0 0,0-1 0 0 0,0 1 0 0 0,-5-8 0 0 0,2-1 117 0 0,1 0 0 0 0,0 0-1 0 0,1 0 1 0 0,-6-22 0 0 0,5 15-201 0 0,-10-23-1 0 0,7 22 1092 0 0,1 0-1 0 0,1 0 1 0 0,1-1-1 0 0,1 0 1 0 0,1 0-1 0 0,1-1 1 0 0,1 1-1 0 0,0-1 1 0 0,4-37-1 0 0,-1 34 166 0 0,-2 20-1103 0 0,1 0 0 0 0,0 1 0 0 0,1-1 0 0 0,-1 0 0 0 0,1 1 0 0 0,3-11 0 0 0,-3 15 53 0 0,0 2-91 0 0,4 7-148 0 0,-1 0 1 0 0,0 0-1 0 0,0 0 0 0 0,-1 1 0 0 0,0-1 0 0 0,3 18 0 0 0,-3-14-77 0 0,79 427-1529 0 0,-56-264 525 0 0,-19-137 750 0 0,94 484-2879 0 0,-87-467 2943 0 0,39 98 0 0 0,-46-136 190 0 0,1 0 1 0 0,1 0-1 0 0,1-1 0 0 0,0-1 1 0 0,1 0-1 0 0,1 0 0 0 0,0-1 0 0 0,1 0 1 0 0,24 19-1 0 0,-26-25-18 0 0,1-1-1 0 0,0-1 1 0 0,0 0-1 0 0,0 0 1 0 0,1-1-1 0 0,-1-1 1 0 0,1 0-1 0 0,22 3 1 0 0,-7-3 74 0 0,1-1 0 0 0,-1-1 0 0 0,31-3-1 0 0,-9-3 4 0 0,99-21 0 0 0,44-29-73 0 0,99-62 1469 0 0,17-6-159 0 0,-152 80-5124 0 0,-116 32-2934 0 0</inkml:trace>
  <inkml:trace contextRef="#ctx0" brushRef="#br0" timeOffset="12626.89">5036 59 15664 0 0,'-3'-3'136'0'0,"0"1"0"0"0,1-1 0 0 0,-1 0 0 0 0,1 0 1 0 0,0 0-1 0 0,0 0 0 0 0,0 0 0 0 0,0 0 0 0 0,0 0 1 0 0,1-1-1 0 0,0 1 0 0 0,-2-5 0 0 0,18-2 1245 0 0,-10 8-1327 0 0,-1 1 0 0 0,1 1 0 0 0,0-1 0 0 0,-1 1 0 0 0,1 0 0 0 0,0 0 0 0 0,0 0 0 0 0,-1 1 0 0 0,1-1 0 0 0,5 3 0 0 0,10-1-40 0 0,119 17-13 0 0,40 4-12 0 0,-120-18-22 0 0,124 5-74 0 0,965-4-360 0 0,-748 0-72 0 0,78-11 1123 0 0,-55 5 2278 0 0,-191 18-1977 0 0,-202-13-764 0 0,-1 1 1 0 0,0 2 0 0 0,0 0-1 0 0,-1 2 1 0 0,49 24-1 0 0,-67-28-23 0 0,0 1 0 0 0,0-1 0 0 0,0 2 0 0 0,-1-1 0 0 0,0 1 0 0 0,0 1 0 0 0,-1 0 0 0 0,0 0 0 0 0,-1 0 0 0 0,0 1 0 0 0,7 12 0 0 0,-6-7 97 0 0,-2 0 0 0 0,1 1-1 0 0,-2-1 1 0 0,0 1 0 0 0,-1 1-1 0 0,-1-1 1 0 0,3 29 0 0 0,-5-5 33 0 0,-1-1 0 0 0,-2 1 0 0 0,-1 0 0 0 0,-3-1 0 0 0,-1 1 1 0 0,-12 37-1 0 0,-86 224 200 0 0,35-132-468 0 0,11-28-2196 0 0,23-48-5344 0 0,25-64-282 0 0</inkml:trace>
  <inkml:trace contextRef="#ctx0" brushRef="#br0" timeOffset="13801.13">8769 923 11488 0 0,'0'0'264'0'0,"0"0"34"0"0,-10-8 393 0 0,4 3-1053 0 0,5 4 600 0 0,0 0-1 0 0,0 0 1 0 0,0 0-1 0 0,0 0 0 0 0,0 0 1 0 0,0 0-1 0 0,0 0 1 0 0,0 0-1 0 0,0 0 1 0 0,1 0-1 0 0,-1 0 0 0 0,0 0 1 0 0,1-1-1 0 0,-1 1 1 0 0,1 0-1 0 0,-1-3 1 0 0,0 2-64 0 0,1 1 1 0 0,0-1 0 0 0,0 0 0 0 0,-1 1 0 0 0,1-1 0 0 0,0 0-1 0 0,0 0 1 0 0,1 1 0 0 0,-1-1 0 0 0,0 0 0 0 0,0 1 0 0 0,1-1-1 0 0,-1 0 1 0 0,1 1 0 0 0,0-1 0 0 0,-1 0 0 0 0,1 1 0 0 0,0-1 0 0 0,0 1-1 0 0,0-1 1 0 0,0 1 0 0 0,0 0 0 0 0,0-1 0 0 0,0 1 0 0 0,1 0-1 0 0,-1 0 1 0 0,0 0 0 0 0,1 0 0 0 0,-1 0 0 0 0,1 0 0 0 0,-1 0-1 0 0,1 1 1 0 0,0-1 0 0 0,-1 0 0 0 0,1 1 0 0 0,2-1 0 0 0,16-3-9 0 0,-1 1 0 0 0,1 1 0 0 0,29 0 1 0 0,25-2-190 0 0,-27-1 37 0 0,-16 2 105 0 0,0-1-1 0 0,54-15 1 0 0,72-18 401 0 0,6-2-1162 0 0,-131 29 602 0 0,-1-2-1 0 0,-1 0 0 0 0,56-33 1 0 0,-58 26 1104 0 0,34-31 1 0 0,-58 47-1098 0 0,-1 0 1228 0 0,1 10-757 0 0,-3-2-477 0 0,1 0-1 0 0,-1 0 1 0 0,0 0 0 0 0,-1 0 0 0 0,1 0-1 0 0,-1 11 1 0 0,1 5-13 0 0,6 125 312 0 0,2 27 72 0 0,8 209-781 0 0,-29-164-1056 0 0,12-217 1477 0 0,0 8-453 0 0,0-7 275 0 0,0-1-1 0 0,0 1 0 0 0,0-1 1 0 0,0 0-1 0 0,0 1 0 0 0,0-1 1 0 0,0 0-1 0 0,-1 1 1 0 0,1-1-1 0 0,0 0 0 0 0,-1 1 1 0 0,1-1-1 0 0,-1 0 0 0 0,1 1 1 0 0,-2 1-1 0 0,-5 3-7759 0 0</inkml:trace>
  <inkml:trace contextRef="#ctx0" brushRef="#br0" timeOffset="14178.14">9537 1382 19351 0 0,'4'-18'1943'0'0,"-4"14"-1711"0"0,0 3 156 0 0,0 1 100 0 0,-1 3-344 0 0,2 0 0 0 0,-1 1 0 0 0,0-1 0 0 0,1 0 0 0 0,1 6 0 0 0,0 4 109 0 0,0 3-201 0 0,0 0 0 0 0,1 0-1 0 0,1 0 1 0 0,0-1 0 0 0,1 1 0 0 0,1-1-1 0 0,12 21 1 0 0,-15-30-29 0 0,0-1 1 0 0,0 0-1 0 0,1 0 1 0 0,-1 0-1 0 0,1-1 1 0 0,0 1-1 0 0,1-1 1 0 0,-1 0-1 0 0,1 0 1 0 0,0-1-1 0 0,0 1 1 0 0,0-1-1 0 0,0 0 1 0 0,1-1-1 0 0,-1 1 1 0 0,1-1-1 0 0,-1 0 1 0 0,1 0-1 0 0,0-1 1 0 0,0 0-1 0 0,0 0 1 0 0,0 0-1 0 0,6 0 1 0 0,4-3 211 0 0,0 1 1 0 0,-1-2 0 0 0,1 0 0 0 0,-1-1 0 0 0,0-1 0 0 0,0 0-1 0 0,17-9 1 0 0,-3 3 124 0 0,107-55 198 0 0,-94 44-1082 0 0,-10 9-789 0 0,-11 7-5316 0 0,-10 5-1470 0 0</inkml:trace>
  <inkml:trace contextRef="#ctx0" brushRef="#br0" timeOffset="17256.8">9007 1923 15408 0 0,'-17'-8'695'0'0,"11"5"-19"0"0,0 0 0 0 0,0 1 0 0 0,0-1 0 0 0,0 2-1 0 0,-11-3 1 0 0,16 3-544 0 0,0 1 1 0 0,0 0-1 0 0,-1 0 0 0 0,1 0 0 0 0,0 0 1 0 0,-1 1-1 0 0,1-1 0 0 0,0 0 1 0 0,0 1-1 0 0,-1-1 0 0 0,1 0 0 0 0,0 1 1 0 0,0-1-1 0 0,0 1 0 0 0,0 0 0 0 0,0-1 1 0 0,-1 1-1 0 0,1 0 0 0 0,0 0 0 0 0,1 0 1 0 0,-1 0-1 0 0,0 0 0 0 0,0 0 1 0 0,0 0-1 0 0,0 0 0 0 0,1 0 0 0 0,-1 0 1 0 0,1 0-1 0 0,-1 0 0 0 0,1 1 0 0 0,-1-1 1 0 0,1 0-1 0 0,-1 3 0 0 0,-1 6-82 0 0,0 0-1 0 0,0 0 0 0 0,1 0 1 0 0,1 1-1 0 0,0-1 0 0 0,0 0 1 0 0,2 14-1 0 0,18 73-327 0 0,-11-57 75 0 0,2 8 333 0 0,2-1 1 0 0,31 74 0 0 0,-39-110-23 0 0,1 0 1 0 0,1 0 0 0 0,-1 0 0 0 0,2-1 0 0 0,14 17 0 0 0,-18-23-161 0 0,0 1-1 0 0,1-1 1 0 0,-1 0 0 0 0,1 0-1 0 0,0-1 1 0 0,0 1-1 0 0,1-1 1 0 0,-1 0 0 0 0,1-1-1 0 0,-1 1 1 0 0,1-1-1 0 0,0 0 1 0 0,10 2 0 0 0,-13-4 41 0 0,0 0 0 0 0,-1 0 0 0 0,1 0 0 0 0,0-1 1 0 0,-1 1-1 0 0,1-1 0 0 0,-1 1 0 0 0,1-1 1 0 0,-1 0-1 0 0,1 0 0 0 0,-1 0 0 0 0,1 0 1 0 0,2-2-1 0 0,-4 2-98 0 0,0 1 1 0 0,0-1-1 0 0,-1 0 0 0 0,1 1 1 0 0,0-1-1 0 0,-1 0 0 0 0,1 1 1 0 0,0-1-1 0 0,-1 0 0 0 0,1 0 1 0 0,-1 0-1 0 0,1 1 1 0 0,-1-1-1 0 0,0 0 0 0 0,1 0 1 0 0,-1 0-1 0 0,0 0 0 0 0,0 0 1 0 0,1 0-1 0 0,-1 0 1 0 0,0 0-1 0 0,0 0 0 0 0,0 0 1 0 0,0 0-1 0 0,0 0 0 0 0,0 0 1 0 0,-1 0-1 0 0,1 1 1 0 0,0-1-1 0 0,0 0 0 0 0,-1 0 1 0 0,1 0-1 0 0,0 0 0 0 0,-1 0 1 0 0,1 0-1 0 0,-1 1 1 0 0,1-1-1 0 0,-1 0 0 0 0,0-1 1 0 0,-6-5-1183 0 0,-1 0 0 0 0,1 0 1 0 0,-1 0-1 0 0,0 1 0 0 0,0 0 1 0 0,-1 1-1 0 0,-17-9 0 0 0,-3-1-86 0 0,-17-14-353 0 0,-67-37 4076 0 0,85 51 2423 0 0,-61-22-1 0 0,74 32-3600 0 0,7 3-277 0 0,0-1 0 0 0,0 0 0 0 0,-9-5 0 0 0,16 8-712 0 0,15-11 138 0 0,1 0-271 0 0,1 2-1 0 0,1 0 1 0 0,28-11-1 0 0,56-14-186 0 0,-67 24-6 0 0,13-2-1684 0 0,0 2-1 0 0,66-5 1 0 0,-72 10-588 0 0,48 1-6730 0 0,-75 4 6561 0 0,-13 1 2541 0 0,1-1 1 0 0,0 0 0 0 0,0 0 0 0 0,-1 1 0 0 0,1-1 0 0 0,0 1 0 0 0,-1-1 0 0 0,1 1 0 0 0,1 1-1 0 0,24 17 5128 0 0,-23-15-4378 0 0,0 0 0 0 0,1-1 0 0 0,-1 0 0 0 0,1 0 0 0 0,8 4 0 0 0,-8-5-223 0 0,-1 0 0 0 0,1-1 0 0 0,0 0 0 0 0,0 0 0 0 0,0 0 0 0 0,0 0 0 0 0,0-1 0 0 0,6 0 0 0 0,-8 0-312 0 0,-1-1 1 0 0,1 1-1 0 0,0-1 1 0 0,-1 0-1 0 0,1 0 1 0 0,0 0-1 0 0,-1 0 0 0 0,1-1 1 0 0,-1 1-1 0 0,1-1 1 0 0,-1 1-1 0 0,0-1 1 0 0,0 0-1 0 0,0 0 1 0 0,0 0-1 0 0,2-2 0 0 0,0-2 182 0 0,0 1 1 0 0,0-1-1 0 0,-1 0 0 0 0,0 0 0 0 0,0 0 0 0 0,-1 0 0 0 0,0 0 0 0 0,3-13 0 0 0,-5 18-340 0 0,1 0 0 0 0,-1 0 1 0 0,0 0-1 0 0,0 1 0 0 0,0-1 0 0 0,0 0 0 0 0,0 0 0 0 0,0 0 1 0 0,0 0-1 0 0,0 0 0 0 0,0 0 0 0 0,0 0 0 0 0,0 0 1 0 0,-1 0-1 0 0,1 0 0 0 0,0 1 0 0 0,-1-1 0 0 0,1 0 1 0 0,-1 0-1 0 0,1 0 0 0 0,-1 0 0 0 0,1 1 0 0 0,-1-1 1 0 0,0 0-1 0 0,1 1 0 0 0,-1-1 0 0 0,0 0 0 0 0,1 1 0 0 0,-1-1 1 0 0,0 1-1 0 0,0-1 0 0 0,0 1 0 0 0,1-1 0 0 0,-1 1 1 0 0,0 0-1 0 0,-2-1 0 0 0,0 0 32 0 0,0 1 0 0 0,0 0 0 0 0,0-1-1 0 0,0 1 1 0 0,0 0 0 0 0,1 0 0 0 0,-1 1 0 0 0,0-1 0 0 0,0 1-1 0 0,-6 1 1 0 0,0 1-81 0 0,1 0-1 0 0,-1 1 0 0 0,1 0 0 0 0,-1 1 1 0 0,1 0-1 0 0,0 0 0 0 0,1 1 0 0 0,0 0 1 0 0,0 0-1 0 0,0 1 0 0 0,0 0 0 0 0,1 0 1 0 0,0 0-1 0 0,-8 14 0 0 0,6-7-21 0 0,1-1-1 0 0,0 2 0 0 0,1-1 1 0 0,1 1-1 0 0,-6 22 1 0 0,10-31 41 0 0,0 0 1 0 0,1 0 0 0 0,-1 0 0 0 0,1 0 0 0 0,1 0 0 0 0,-1 0 0 0 0,3 10-1 0 0,-3-12 6 0 0,2-1-1 0 0,-1 1 0 0 0,0-1 1 0 0,1 1-1 0 0,0-1 0 0 0,-1 0 1 0 0,1 0-1 0 0,1 1 1 0 0,-1-1-1 0 0,0-1 0 0 0,1 1 1 0 0,-1 0-1 0 0,5 3 0 0 0,-4-4 6 0 0,0 0 1 0 0,-1-1-1 0 0,1 1 0 0 0,0-1 0 0 0,0 1 0 0 0,0-1 1 0 0,0 0-1 0 0,0 0 0 0 0,0 0 0 0 0,0-1 0 0 0,0 1 1 0 0,0-1-1 0 0,5 1 0 0 0,-2-1-55 0 0,-1-1-1 0 0,1 0 1 0 0,-1 0-1 0 0,1 0 1 0 0,-1 0 0 0 0,0-1-1 0 0,7-2 1 0 0,1-3-703 0 0,0 0-1 0 0,0-1 0 0 0,0 0 1 0 0,19-18-1 0 0,-4 2-6059 0 0</inkml:trace>
  <inkml:trace contextRef="#ctx0" brushRef="#br0" timeOffset="17615.99">9929 1789 16991 0 0,'-27'18'997'0'0,"-36"31"-1"0"0,38-29-1017 0 0,7-6 543 0 0,-10 9 1195 0 0,-52 51 0 0 0,77-72-1702 0 0,1 1 1 0 0,0-1-1 0 0,0 1 0 0 0,0-1 0 0 0,0 1 0 0 0,1 0 0 0 0,-1 0 0 0 0,1 0 1 0 0,0 0-1 0 0,-1 0 0 0 0,2 0 0 0 0,-1 0 0 0 0,0 0 0 0 0,0 1 0 0 0,1-1 0 0 0,0 0 1 0 0,0 0-1 0 0,0 1 0 0 0,0-1 0 0 0,0 0 0 0 0,0 1 0 0 0,1-1 0 0 0,0 0 1 0 0,0 0-1 0 0,0 0 0 0 0,0 0 0 0 0,0 0 0 0 0,0 0 0 0 0,1 0 0 0 0,0 0 0 0 0,-1 0 1 0 0,1-1-1 0 0,0 1 0 0 0,0 0 0 0 0,0-1 0 0 0,4 3 0 0 0,4 3-6 0 0,0 0 0 0 0,0 0 0 0 0,1-1 0 0 0,0-1 0 0 0,15 7 0 0 0,61 20 99 0 0,-61-25-76 0 0,0 2-1 0 0,41 21 0 0 0,-64-28-30 0 0,1 0 0 0 0,0 0-1 0 0,-1 0 1 0 0,0 1 0 0 0,1-1 0 0 0,-1 1-1 0 0,-1 0 1 0 0,1 0 0 0 0,0 0-1 0 0,-1 0 1 0 0,0 0 0 0 0,0 0 0 0 0,2 7-1 0 0,-3-7-3 0 0,1 0-1 0 0,-1 1 1 0 0,0-1-1 0 0,0 1 0 0 0,0-1 1 0 0,-1 0-1 0 0,0 1 1 0 0,0-1-1 0 0,0 1 1 0 0,0-1-1 0 0,-1 1 0 0 0,1-1 1 0 0,-4 9-1 0 0,0-4 116 0 0,-1 0 0 0 0,0 0 0 0 0,-1-1 1 0 0,0 1-1 0 0,0-2 0 0 0,0 1 0 0 0,-1 0 0 0 0,-1-1 0 0 0,1-1 0 0 0,-1 1 0 0 0,0-1 0 0 0,0-1 0 0 0,-1 1 0 0 0,0-1 0 0 0,-10 4 0 0 0,11-6-148 0 0,-1 1 1 0 0,0-1-1 0 0,0 0 0 0 0,0-1 0 0 0,0 0 0 0 0,0-1 0 0 0,-1 0 0 0 0,1 0 0 0 0,0-1 0 0 0,-1 0 0 0 0,1 0 0 0 0,0-1 1 0 0,-1-1-1 0 0,1 1 0 0 0,0-2 0 0 0,-12-3 0 0 0,18 5-170 0 0,1 0 1 0 0,0 0-1 0 0,0-1 1 0 0,-1 1-1 0 0,1-1 0 0 0,0 1 1 0 0,0-1-1 0 0,0 1 1 0 0,-3-5-1 0 0,-4-12-5887 0 0,5 3-1124 0 0</inkml:trace>
  <inkml:trace contextRef="#ctx0" brushRef="#br0" timeOffset="17966.18">10185 1910 18079 0 0,'0'0'828'0'0,"0"0"-17"0"0,0 0-340 0 0,0 0 498 0 0,0 0 278 0 0,0 2 53 0 0,-7 23 449 0 0,3-11-1526 0 0,1 0 1 0 0,-2 17 0 0 0,1 12-180 0 0,3 1 0 0 0,1-1 0 0 0,3 0 0 0 0,1 1 0 0 0,2-1 0 0 0,19 70 0 0 0,-23-107-13 0 0,1 0 1 0 0,-1-1 0 0 0,1 1 0 0 0,0-1 0 0 0,0 0 0 0 0,1 0 0 0 0,-1 0-1 0 0,1 0 1 0 0,0 0 0 0 0,0-1 0 0 0,6 4 0 0 0,-8-6-22 0 0,1 0-1 0 0,-1 0 1 0 0,1 0 0 0 0,-1-1-1 0 0,1 1 1 0 0,-1-1 0 0 0,1 0-1 0 0,0 0 1 0 0,0 0 0 0 0,0 0-1 0 0,0 0 1 0 0,0-1 0 0 0,0 1-1 0 0,0-1 1 0 0,0 0 0 0 0,0 0-1 0 0,0 0 1 0 0,0 0 0 0 0,0-1-1 0 0,0 1 1 0 0,0-1 0 0 0,-1 1-1 0 0,7-3 1 0 0,2-3-617 0 0,0 0 0 0 0,0-1 0 0 0,0 0 0 0 0,-1-1 0 0 0,0 0 0 0 0,-1 0 0 0 0,0-1 0 0 0,0 0 0 0 0,0-1 0 0 0,-2 0 0 0 0,10-14 0 0 0,-10 10-6788 0 0</inkml:trace>
  <inkml:trace contextRef="#ctx0" brushRef="#br0" timeOffset="18351.59">10240 2191 2304 0 0,'-9'7'77'0'0,"6"-5"-53"0"0,0 0 1 0 0,1 0-1 0 0,-1 1 1 0 0,1-1-1 0 0,-4 6 1 0 0,1-3 566 0 0,4-4 2475 0 0,1-1 1069 0 0,2 1 213 0 0,2 1-3737 0 0,0 0 1 0 0,0 0-1 0 0,0-1 1 0 0,0 0-1 0 0,0 0 1 0 0,0 0-1 0 0,1 0 1 0 0,-1 0-1 0 0,0-1 1 0 0,1 0 0 0 0,-1 0-1 0 0,0 0 1 0 0,8-2-1 0 0,8-1-308 0 0,33-12 0 0 0,-16 5-404 0 0,6-5-2042 0 0,-25 9 1023 0 0</inkml:trace>
  <inkml:trace contextRef="#ctx0" brushRef="#br0" timeOffset="18682.09">8472 1953 11864 0 0,'2'-34'844'0'0,"7"-45"1"0"0,-3 40 1040 0 0,4-13 848 0 0,-6 38-1718 0 0,-1 1 0 0 0,0-1 0 0 0,0-22 0 0 0,4 74-544 0 0,-10 149-892 0 0,-1-61-221 0 0,4-50 575 0 0,7 223 7 0 0,-3-252 61 0 0,3 0 1 0 0,1-1-1 0 0,3 0 1 0 0,20 59-1 0 0,-26-93-1 0 0,0 0 0 0 0,1 0 0 0 0,0 0 0 0 0,1-1 0 0 0,0 0 0 0 0,1-1 0 0 0,12 14 0 0 0,-14-18 0 0 0,1 1 0 0 0,0-2 0 0 0,0 1 0 0 0,0-1 0 0 0,1 0 0 0 0,0 0 0 0 0,0-1 0 0 0,0 0 0 0 0,1 0 0 0 0,-1-1 0 0 0,15 3 0 0 0,0-2 38 0 0,1-1 0 0 0,0-1-1 0 0,0-1 1 0 0,-1-1-1 0 0,1-2 1 0 0,0 0 0 0 0,0-1-1 0 0,33-9 1 0 0,21-11 175 0 0,82-34 0 0 0,-152 54-200 0 0,483-182 321 0 0,-286 94-3762 0 0,-164 71-3583 0 0</inkml:trace>
  <inkml:trace contextRef="#ctx0" brushRef="#br0" timeOffset="19034.74">8766 1957 13736 0 0,'0'-5'107'0'0,"0"1"0"0"0,1-1 1 0 0,0 1-1 0 0,0-1 1 0 0,0 1-1 0 0,0 0 0 0 0,1-1 1 0 0,-1 1-1 0 0,1 0 1 0 0,0 0-1 0 0,1 0 0 0 0,-1 1 1 0 0,1-1-1 0 0,0 0 1 0 0,-1 1-1 0 0,1 0 0 0 0,6-5 1 0 0,0 0 260 0 0,1 1 1 0 0,0 0 0 0 0,0 0-1 0 0,1 1 1 0 0,14-6 0 0 0,9-1 342 0 0,65-18 1 0 0,40 1-540 0 0,-108 24 11 0 0,191-34 519 0 0,105-23-624 0 0,-295 56-68 0 0,215-58-178 0 0,-179 44-253 0 0,103-48-1 0 0,-78 20 276 0 0,119-86 0 0 0,-181 114 143 0 0,-2 1 45 0 0,-3 2 163 0 0,40-22 1 0 0,-59 36-171 0 0,0 1 0 0 0,0 0 0 0 0,1 0 0 0 0,-1 1 0 0 0,0 0-1 0 0,1 0 1 0 0,0 0 0 0 0,-1 1 0 0 0,1 1 0 0 0,0-1 0 0 0,10 1 0 0 0,-16 1 7 0 0,0-1 0 0 0,1 1 0 0 0,-1 0 0 0 0,1 0 0 0 0,-1 0 0 0 0,0 0-1 0 0,0 0 1 0 0,1 0 0 0 0,-1 1 0 0 0,0-1 0 0 0,0 1 0 0 0,0-1 0 0 0,-1 1 0 0 0,1 0-1 0 0,0 0 1 0 0,-1-1 0 0 0,1 1 0 0 0,-1 1 0 0 0,1-1 0 0 0,-1 0 0 0 0,0 0 0 0 0,0 0-1 0 0,0 1 1 0 0,1 2 0 0 0,1 5 109 0 0,0 0 0 0 0,-1 1 0 0 0,0-1 0 0 0,0 14 0 0 0,0 13 350 0 0,-2 0 0 0 0,-6 48 0 0 0,-17 74 1018 0 0,-13 29-97 0 0,15-80-684 0 0,-100 486-1374 0 0,112-555-1065 0 0,-2 11-6158 0 0,7-28 592 0 0</inkml:trace>
  <inkml:trace contextRef="#ctx0" brushRef="#br0" timeOffset="19941.23">8671 2478 16671 0 0,'0'0'382'0'0,"0"0"54"0"0,6-6 421 0 0,-5 5-844 0 0,-1 0 0 0 0,1 0 0 0 0,-1 0 0 0 0,1 0-1 0 0,-1 1 1 0 0,1-1 0 0 0,-1 0 0 0 0,0 0 0 0 0,1 0 0 0 0,-1 0 0 0 0,0 0-1 0 0,0-2 1 0 0,-3-3 12 0 0,2 5 102 0 0,1 0 82 0 0,-1-1 0 0 0,1 1 0 0 0,-1 0 0 0 0,0 0 0 0 0,1 0 1 0 0,-1 0-1 0 0,0-1 0 0 0,0 1 0 0 0,1 0 0 0 0,-1 1 0 0 0,0-1 0 0 0,0 0 0 0 0,0 0 0 0 0,0 0 1 0 0,-1 0-1 0 0,1 1 0 0 0,0-1 0 0 0,0 1 0 0 0,0-1 0 0 0,0 1 0 0 0,-1-1 0 0 0,1 1 1 0 0,0-1-1 0 0,-1 1 0 0 0,1 0 0 0 0,0 0 0 0 0,-1 0 0 0 0,-1 0 0 0 0,-5 0 450 0 0,0 1 1 0 0,0 0-1 0 0,-14 3 0 0 0,11-1-471 0 0,-55 13 678 0 0,-78 31 0 0 0,10-2-412 0 0,102-36-406 0 0,-375 122 1299 0 0,110-20-875 0 0,218-83-1148 0 0,42-16-2037 0 0,-50 24 1 0 0,67-24 893 0 0,10-4-5 0 0</inkml:trace>
  <inkml:trace contextRef="#ctx0" brushRef="#br0" timeOffset="20407.09">7460 2531 1376 0 0,'0'0'65'0'0,"-6"-13"6"0"0,-12-32 17090 0 0,18 44-16949 0 0,0 1 0 0 0,-1-1 1 0 0,1 1-1 0 0,0-1 0 0 0,0 1 0 0 0,-1 0 1 0 0,1-1-1 0 0,0 1 0 0 0,-1-1 1 0 0,1 1-1 0 0,-1-1 0 0 0,1 1 0 0 0,-1 0 1 0 0,1-1-1 0 0,0 1 0 0 0,-1 0 1 0 0,1 0-1 0 0,-1-1 0 0 0,0 1 0 0 0,1 0 1 0 0,-1 0-1 0 0,0-1 0 0 0,0 1-77 0 0,0 0 1 0 0,0 0-1 0 0,0 0 0 0 0,-1 0 0 0 0,1 1 0 0 0,0-1 1 0 0,0 0-1 0 0,0 0 0 0 0,0 1 0 0 0,-2 0 0 0 0,0 0-98 0 0,0 1 0 0 0,0-1 0 0 0,1 1 0 0 0,-1 0 0 0 0,0 0 0 0 0,1 0 0 0 0,0 0 0 0 0,-3 4 0 0 0,-3 3 86 0 0,2-1-116 0 0,-1 0 1 0 0,2 0-1 0 0,-1 1 0 0 0,-5 12 0 0 0,-62 186-679 0 0,68-190 609 0 0,-2 5-99 0 0,1 0 1 0 0,-4 25-1 0 0,6-17 28 0 0,1-1 1 0 0,0 31-1 0 0,3-52 114 0 0,1 0-1 0 0,-1 1 1 0 0,1-1-1 0 0,1 0 1 0 0,-1 0-1 0 0,2 0 0 0 0,-1 0 1 0 0,1-1-1 0 0,0 1 1 0 0,0 0-1 0 0,1-1 1 0 0,6 9-1 0 0,-7-12 110 0 0,1 0 0 0 0,0-1 1 0 0,0 1-1 0 0,0-1 0 0 0,0 0 0 0 0,0 0 1 0 0,0-1-1 0 0,1 1 0 0 0,-1-1 0 0 0,1 0 1 0 0,0 0-1 0 0,0 0 0 0 0,0-1 0 0 0,0 0 0 0 0,0 0 1 0 0,0 0-1 0 0,6 0 0 0 0,9 0 395 0 0,1-1-1 0 0,40-6 1 0 0,-37 4-180 0 0,180-37 1742 0 0,-142 25-5248 0 0,-42 9-6177 0 0</inkml:trace>
  <inkml:trace contextRef="#ctx0" brushRef="#br0" timeOffset="23203.47">5054 2845 13824 0 0,'0'0'314'0'0,"-12"-3"760"0"0,11 2-1019 0 0,-1 0 1 0 0,0 0 0 0 0,1 0 0 0 0,-1 0 0 0 0,0 0 0 0 0,0 0 0 0 0,1 1 0 0 0,-1-1 0 0 0,0 1 0 0 0,0-1 0 0 0,0 1 0 0 0,0 0-1 0 0,0 0 1 0 0,0 0 0 0 0,-2 0 0 0 0,3 0 23 0 0,0 1-1 0 0,0-1 1 0 0,0 1-1 0 0,0 0 1 0 0,0-1-1 0 0,0 1 1 0 0,0 0-1 0 0,0-1 0 0 0,0 1 1 0 0,1 0-1 0 0,-1 0 1 0 0,0 0-1 0 0,0 0 1 0 0,1 0-1 0 0,-1 0 1 0 0,1 0-1 0 0,-1 0 1 0 0,1 0-1 0 0,-1 0 1 0 0,1 0-1 0 0,-1 1 1 0 0,1-1-1 0 0,0 0 1 0 0,0 0-1 0 0,0 0 0 0 0,0 0 1 0 0,0 2-1 0 0,-2 16-102 0 0,1-1 0 0 0,1 1-1 0 0,0 0 1 0 0,6 30-1 0 0,20 73-535 0 0,-6-37 362 0 0,17 70-2020 0 0,-27-133 418 0 0,-3-29 803 0 0,-5 0 892 0 0,1 0 0 0 0,-1 0 0 0 0,-1 0 0 0 0,1-1 0 0 0,-1 1-1 0 0,-1-1 1 0 0,1 1 0 0 0,-1 0 0 0 0,-1-12 0 0 0,0 2 36 0 0,-2-34-92 0 0,-2 0 1 0 0,-18-74-1 0 0,17 95 204 0 0,-21-78 1921 0 0,-2-14 2801 0 0,28 121-4732 0 0,1 1 0 0 0,0-1 0 0 0,-1 0 1 0 0,1 0-1 0 0,0 0 0 0 0,0 1 0 0 0,0-1 0 0 0,0 0 0 0 0,0 0 0 0 0,0 0 0 0 0,0 1 0 0 0,0-1 1 0 0,0 0-1 0 0,0 0 0 0 0,0 0 0 0 0,1 1 0 0 0,-1-1 0 0 0,0 0 0 0 0,0 0 0 0 0,1 1 0 0 0,-1-1 1 0 0,1 0-1 0 0,-1 1 0 0 0,1-1 0 0 0,-1 0 0 0 0,1 1 0 0 0,-1-1 0 0 0,1 1 0 0 0,-1-1 0 0 0,1 1 1 0 0,0-1-1 0 0,-1 1 0 0 0,1-1 0 0 0,0 1 0 0 0,-1-1 0 0 0,1 1 0 0 0,0 0 0 0 0,0 0 1 0 0,-1-1-1 0 0,1 1 0 0 0,0 0 0 0 0,0 0 0 0 0,0 0 0 0 0,-1 0 0 0 0,1 0 0 0 0,0 0 0 0 0,0 0 1 0 0,0 0-1 0 0,-1 0 0 0 0,1 0 0 0 0,0 0 0 0 0,1 1 0 0 0,5 1-18 0 0,-1-1 0 0 0,1 1 0 0 0,-1 1 0 0 0,11 5-1 0 0,1 1-118 0 0,-1 2 0 0 0,0 0 0 0 0,-1 1 0 0 0,0 0 0 0 0,-1 1 0 0 0,0 1 0 0 0,-1 1 0 0 0,-1 0 0 0 0,0 0 0 0 0,-1 2 0 0 0,-1-1 0 0 0,-1 1 0 0 0,0 1 0 0 0,-1 0 0 0 0,-1 0 0 0 0,11 35 0 0 0,-17-43 215 0 0,-1 0 0 0 0,1 1 0 0 0,-2-1 0 0 0,1 0-1 0 0,-1 0 1 0 0,-1 0 0 0 0,0 1 0 0 0,0-1-1 0 0,-1 0 1 0 0,-5 15 0 0 0,4-17-47 0 0,0 1 1 0 0,0-1-1 0 0,-1 0 1 0 0,0-1-1 0 0,0 1 0 0 0,-1-1 1 0 0,0 0-1 0 0,0 0 1 0 0,-1 0-1 0 0,0-1 1 0 0,0 1-1 0 0,-11 7 0 0 0,14-12-61 0 0,0 0 1 0 0,0 0-1 0 0,-1 0 0 0 0,1 0 0 0 0,0-1 0 0 0,-1 1 0 0 0,0-1 0 0 0,1 0 0 0 0,-1 0 0 0 0,1-1 0 0 0,-1 1 0 0 0,0-1 0 0 0,0 1 0 0 0,1-1 0 0 0,-1 0 0 0 0,0-1 1 0 0,1 1-1 0 0,-1-1 0 0 0,0 1 0 0 0,1-1 0 0 0,-1 0 0 0 0,-4-2 0 0 0,4 1-171 0 0,0-1 0 0 0,0 1 0 0 0,0-1 0 0 0,0 1 0 0 0,1-1 0 0 0,-1 0 0 0 0,1 0 0 0 0,0 0 0 0 0,0-1 0 0 0,0 1 0 0 0,0-1 0 0 0,1 0 0 0 0,0 0 0 0 0,-1 0 0 0 0,1 0 0 0 0,0 0 0 0 0,-2-8 0 0 0,-1-3-1350 0 0</inkml:trace>
  <inkml:trace contextRef="#ctx0" brushRef="#br0" timeOffset="23571.51">5437 2986 4144 0 0,'53'26'1517'0'0,"-6"-3"3508"0"0,-38-18-4268 0 0,22 12 624 0 0,-29-17-1236 0 0,-1 1 1 0 0,0-1-1 0 0,1 1 1 0 0,-1-1-1 0 0,1 0 1 0 0,-1 1 0 0 0,1-1-1 0 0,-1 0 1 0 0,1 0-1 0 0,-1 0 1 0 0,0 0-1 0 0,1 0 1 0 0,-1-1-1 0 0,1 1 1 0 0,-1 0-1 0 0,1-1 1 0 0,-1 1-1 0 0,0-1 1 0 0,3 0-1 0 0,-3 0 369 0 0,-1 0-379 0 0,1 0 1 0 0,-1 0 0 0 0,1-1 0 0 0,-1 1 0 0 0,1 0 0 0 0,-1 0-1 0 0,0-1 1 0 0,1 1 0 0 0,-1 0 0 0 0,0-3 0 0 0,0 2 201 0 0,0 0-239 0 0,1 1-1 0 0,-1-1 1 0 0,0 1-1 0 0,0-1 1 0 0,0 1-1 0 0,0-1 1 0 0,0 1-1 0 0,0-1 1 0 0,0 1-1 0 0,-1-1 1 0 0,1 1-1 0 0,0-1 1 0 0,-1 1-1 0 0,1-1 1 0 0,-1 1-1 0 0,0-1 1 0 0,0 1-1 0 0,1 0 1 0 0,-1-1-1 0 0,0 1 1 0 0,0 0-1 0 0,0 0 1 0 0,0 0-1 0 0,0 0 1 0 0,0 0-1 0 0,-1 0 1 0 0,1 0-1 0 0,0 0 1 0 0,-1 0-1 0 0,1 0 1 0 0,0 1-1 0 0,-1-1 1 0 0,-2 0-1 0 0,0-1-68 0 0,0 1 0 0 0,0 1 0 0 0,0-1 1 0 0,0 0-1 0 0,0 1 0 0 0,-1 0 0 0 0,1 0 0 0 0,0 0 0 0 0,0 1 0 0 0,0-1 0 0 0,-8 3 0 0 0,3 1-78 0 0,0 0 0 0 0,0 0 0 0 0,0 1 0 0 0,1 0 0 0 0,0 0 0 0 0,0 1 0 0 0,0 1 0 0 0,1-1 0 0 0,0 1 0 0 0,0 0 0 0 0,0 1 0 0 0,1-1 0 0 0,0 1 0 0 0,1 1 0 0 0,0-1 0 0 0,0 1 0 0 0,-4 12 0 0 0,5-13-21 0 0,1 0-1 0 0,1 1 1 0 0,-1 0-1 0 0,2-1 0 0 0,-1 1 1 0 0,1 0-1 0 0,0 0 1 0 0,1 15-1 0 0,1-18 49 0 0,0 1-1 0 0,0-1 1 0 0,0 1 0 0 0,1-1-1 0 0,0 0 1 0 0,0 0 0 0 0,1 0-1 0 0,-1 0 1 0 0,1 0-1 0 0,1-1 1 0 0,-1 1 0 0 0,7 7-1 0 0,-7-10 39 0 0,-1 0 1 0 0,1 0-1 0 0,0-1 0 0 0,0 1 0 0 0,0-1 0 0 0,0 0 0 0 0,0 0 0 0 0,0 0 0 0 0,1 0 0 0 0,-1 0 0 0 0,1-1 0 0 0,-1 0 0 0 0,1 1 1 0 0,6 0-1 0 0,-4-1 37 0 0,-1-1 0 0 0,1 0 0 0 0,0 0 0 0 0,-1-1 0 0 0,1 1 0 0 0,-1-1 0 0 0,1 0 0 0 0,-1-1 0 0 0,7-1 0 0 0,2-3 58 0 0,0-1-1 0 0,-1 0 0 0 0,0-1 0 0 0,0 0 1 0 0,-1-1-1 0 0,18-15 0 0 0,8-16-381 0 0,-26 26-699 0 0,26-21 1 0 0,-16 17-3800 0 0,-4-1-1475 0 0</inkml:trace>
  <inkml:trace contextRef="#ctx0" brushRef="#br0" timeOffset="24408.75">5776 2913 13824 0 0,'-1'-1'69'0'0,"1"-1"0"0"0,-1 1 1 0 0,1-1-1 0 0,-1 1 1 0 0,0 0-1 0 0,0-1 0 0 0,1 1 1 0 0,-1 0-1 0 0,0-1 1 0 0,0 1-1 0 0,0 0 0 0 0,0 0 1 0 0,0 0-1 0 0,-1 0 1 0 0,1 0-1 0 0,0 0 0 0 0,0 1 1 0 0,-1-1-1 0 0,-1-1 1 0 0,3 2-66 0 0,-1 0 1 0 0,0 0 0 0 0,1-1 0 0 0,-1 1 0 0 0,0 0-1 0 0,1 0 1 0 0,-1 0 0 0 0,0 0 0 0 0,1 0 0 0 0,-1 0-1 0 0,0 0 1 0 0,0 0 0 0 0,1 0 0 0 0,-1 0 0 0 0,0 0-1 0 0,1 0 1 0 0,-1 0 0 0 0,0 1 0 0 0,1-1 0 0 0,-1 0-1 0 0,0 1 1 0 0,1-1 0 0 0,-1 0 0 0 0,1 1 0 0 0,-1-1-1 0 0,1 1 1 0 0,-1-1 0 0 0,1 1 0 0 0,-1-1 0 0 0,1 1 0 0 0,-1-1-1 0 0,1 1 1 0 0,-1-1 0 0 0,1 1 0 0 0,-1 1 0 0 0,0-1 26 0 0,-1 3 13 0 0,-1 1 1 0 0,1-1 0 0 0,0 0 0 0 0,0 1 0 0 0,1-1 0 0 0,-1 1 0 0 0,1 0-1 0 0,0 0 1 0 0,0-1 0 0 0,0 1 0 0 0,1 8 0 0 0,0 7 311 0 0,4 30-1 0 0,0-19-222 0 0,11 99 301 0 0,-7-69-315 0 0,-7-29-39 0 0,-1-31 0 0 0,0-3-12 0 0,4-16-97 0 0,-1-1-1 0 0,0 0 1 0 0,-2-1-1 0 0,-1-21 1 0 0,2-14 28 0 0,-3-25-9 0 0,-1 26-422 0 0,-1-10-378 0 0,1 34 630 0 0,3-38-1 0 0,1 43 468 0 0,1-13 348 0 0,14-71 0 0 0,-17 106-549 0 0,1-1 0 0 0,0 1-1 0 0,0 0 1 0 0,1 0 0 0 0,-1 0 0 0 0,1 0-1 0 0,0 0 1 0 0,-1 0 0 0 0,1 1-1 0 0,0-1 1 0 0,1 1 0 0 0,2-4-1 0 0,-4 5-49 0 0,1 0 0 0 0,-1 0 0 0 0,1 0 0 0 0,-1 0 0 0 0,1 1 0 0 0,-1-1 0 0 0,1 0 0 0 0,-1 1 0 0 0,1-1 0 0 0,0 1-1 0 0,-1 0 1 0 0,1-1 0 0 0,0 1 0 0 0,-1 0 0 0 0,1 0 0 0 0,0 0 0 0 0,0 0 0 0 0,-1 0 0 0 0,1 1 0 0 0,0-1 0 0 0,-1 0 0 0 0,1 1 0 0 0,0-1 0 0 0,-1 1-1 0 0,2 1 1 0 0,2 0 6 0 0,0 1-1 0 0,-1 0 0 0 0,0 0 1 0 0,0 0-1 0 0,0 1 0 0 0,0 0 1 0 0,0-1-1 0 0,0 2 1 0 0,2 3-1 0 0,0 1 164 0 0,0-1 0 0 0,-1 1 0 0 0,7 16 0 0 0,-7-14-35 0 0,-1-3 18 0 0,-1 1 1 0 0,1-1-1 0 0,-1 1 1 0 0,-1 0-1 0 0,1 0 0 0 0,-2 0 1 0 0,1 0-1 0 0,-1 1 1 0 0,0 13-1 0 0,-2 9 294 0 0,1-24-438 0 0,1 0-1 0 0,-2-1 1 0 0,1 1 0 0 0,-1 0-1 0 0,0-1 1 0 0,-1 1 0 0 0,0-1-1 0 0,-3 10 1 0 0,1-8 88 0 0,0-1 0 0 0,0 0 0 0 0,-1 1 0 0 0,0-2 0 0 0,-1 1 0 0 0,0 0 1 0 0,0-1-1 0 0,0 0 0 0 0,-1-1 0 0 0,0 0 0 0 0,0 0 0 0 0,-1 0 0 0 0,1-1 0 0 0,-10 5 0 0 0,-2 2-179 0 0,-6 3-764 0 0,7-11-6016 0 0,17-6 4035 0 0,-4-5-3002 0 0</inkml:trace>
  <inkml:trace contextRef="#ctx0" brushRef="#br0" timeOffset="24822.18">6223 2407 11976 0 0,'-2'-12'888'0'0,"1"7"-870"0"0,0-1 0 0 0,-1 1 1 0 0,1 0-1 0 0,-5-8 1 0 0,6 12 142 0 0,0 0 1 0 0,-1 1 0 0 0,1-1 0 0 0,-1 0 0 0 0,1 1 0 0 0,-1-1 0 0 0,1 0 0 0 0,-1 1 0 0 0,1-1 0 0 0,-1 1 0 0 0,0-1-1 0 0,1 1 1 0 0,-1-1 0 0 0,0 1 0 0 0,1-1 0 0 0,-1 1 0 0 0,0-1 0 0 0,0 1 0 0 0,1 0 0 0 0,-1 0 0 0 0,0-1 0 0 0,0 1-1 0 0,0 0 1 0 0,1 0 0 0 0,-1 0 0 0 0,0 0 0 0 0,0 0 0 0 0,0 0 0 0 0,0 0 0 0 0,1 0 0 0 0,-1 0 0 0 0,0 1-1 0 0,0-1 1 0 0,0 0 0 0 0,1 0 0 0 0,-2 1 0 0 0,-1 0 58 0 0,1 1-1 0 0,0-1 1 0 0,0 0-1 0 0,0 1 1 0 0,0-1 0 0 0,0 1-1 0 0,0 0 1 0 0,1-1-1 0 0,-1 1 1 0 0,1 0-1 0 0,-1 0 1 0 0,-2 4 0 0 0,-10 29 166 0 0,3-7-56 0 0,5-18-306 0 0,2 1 0 0 0,-1-1 0 0 0,1 1 0 0 0,1 0 0 0 0,0 0 0 0 0,-2 16 0 0 0,-21 191 21 0 0,24-175-38 0 0,1-1 1 0 0,2 1-1 0 0,8 50 0 0 0,-5-67-29 0 0,-4-18-2 0 0,1 1 1 0 0,0-1 0 0 0,1 0 0 0 0,-1 0-1 0 0,2 0 1 0 0,-1 0 0 0 0,1-1-1 0 0,0 1 1 0 0,1-1 0 0 0,5 10 0 0 0,-8-16-16 0 0,-1 0 1 0 0,1-1-1 0 0,0 1 1 0 0,-1 0-1 0 0,1 0 1 0 0,0-1-1 0 0,-1 1 1 0 0,1-1-1 0 0,0 1 1 0 0,0-1-1 0 0,0 1 1 0 0,-1-1-1 0 0,1 1 1 0 0,0-1-1 0 0,0 0 1 0 0,0 1-1 0 0,0-1 1 0 0,0 0-1 0 0,0 0 1 0 0,0 0-1 0 0,0 0 1 0 0,0 0-1 0 0,0 0 1 0 0,-1 0-1 0 0,1 0 1 0 0,0 0-1 0 0,0 0 1 0 0,0 0-1 0 0,0-1 1 0 0,0 1-1 0 0,0 0 1 0 0,0-1-1 0 0,0 1 1 0 0,-1 0-1 0 0,1-1 1 0 0,0 1-1 0 0,1-2 1 0 0,3-2-267 0 0,-1 0 0 0 0,1 0 0 0 0,-1 0 0 0 0,6-10 0 0 0,-3 6-95 0 0,1-3-207 0 0,-1 0 0 0 0,0 0 0 0 0,0-1 0 0 0,-1-1 0 0 0,7-21 0 0 0,-1 4-676 0 0,14-47-1196 0 0,-16 48 1807 0 0,12-29 0 0 0,-16 42 1251 0 0,0-1 0 0 0,4-21 0 0 0,-9 37-427 0 0,-1 0 0 0 0,0 0 0 0 0,1 0-1 0 0,-1 0 1 0 0,0 0 0 0 0,0 0-1 0 0,0 0 1 0 0,0 0 0 0 0,0 0 0 0 0,0 0-1 0 0,0 0 1 0 0,0 0 0 0 0,0 0 0 0 0,0 0-1 0 0,-1-1 1 0 0,1 1 0 0 0,0 0 0 0 0,-1 0-1 0 0,1 0 1 0 0,-1 1 0 0 0,1-1 0 0 0,-1 0-1 0 0,0 0 1 0 0,1 0 0 0 0,-2-1 0 0 0,0 2-12 0 0,1 0 0 0 0,-1 0 0 0 0,1 0 0 0 0,0 1 0 0 0,-1-1 0 0 0,1 0 1 0 0,0 1-1 0 0,-1 0 0 0 0,1-1 0 0 0,0 1 0 0 0,0-1 0 0 0,0 1 1 0 0,0 0-1 0 0,-1 0 0 0 0,1 0 0 0 0,-1 1 0 0 0,0-1 107 0 0,-2 3-131 0 0,-1 0-1 0 0,1 0 1 0 0,0 1 0 0 0,0-1 0 0 0,0 1 0 0 0,1 0 0 0 0,-1 0 0 0 0,1 0-1 0 0,-2 6 1 0 0,-4 9 52 0 0,-8 22-1 0 0,12-25-93 0 0,0 1 0 0 0,1 0 0 0 0,1-1-1 0 0,-2 27 1 0 0,5-31 45 0 0,0 0 0 0 0,0 0 0 0 0,1 0 0 0 0,1 0 1 0 0,0-1-1 0 0,8 24 0 0 0,-9-33-50 0 0,0 0 1 0 0,0 1 0 0 0,1-1-1 0 0,-1 0 1 0 0,1 0 0 0 0,0 0-1 0 0,0 0 1 0 0,0-1-1 0 0,0 1 1 0 0,0 0 0 0 0,1-1-1 0 0,-1 0 1 0 0,1 1 0 0 0,0-1-1 0 0,0 0 1 0 0,4 2 0 0 0,-4-3 25 0 0,0 1 0 0 0,1-2 1 0 0,-1 1-1 0 0,0 0 0 0 0,1-1 1 0 0,-1 1-1 0 0,1-1 1 0 0,-1 0-1 0 0,0 0 0 0 0,1 0 1 0 0,-1-1-1 0 0,1 1 0 0 0,-1-1 1 0 0,0 0-1 0 0,1 0 1 0 0,4-2-1 0 0,1-1-1 0 0,0 0 0 0 0,0-1 1 0 0,0 0-1 0 0,0 0 0 0 0,-1-1 1 0 0,0-1-1 0 0,0 1 0 0 0,-1-1 0 0 0,0 0 1 0 0,0-1-1 0 0,-1 0 0 0 0,1 0 0 0 0,-2 0 1 0 0,1-1-1 0 0,-1 0 0 0 0,4-10 1 0 0,-4 7-68 0 0,-2 4-116 0 0,0 1 0 0 0,0-1 0 0 0,0 0 0 0 0,-1 1 0 0 0,-1-1 0 0 0,1 0 0 0 0,-1 0 0 0 0,0-14 0 0 0,-2-1-1549 0 0,1-1-96 0 0</inkml:trace>
  <inkml:trace contextRef="#ctx0" brushRef="#br0" timeOffset="25249.07">6523 2648 1840 0 0,'-1'0'338'0'0,"0"0"1"0"0,0 0-1 0 0,-1 0 1 0 0,1-1 0 0 0,0 1-1 0 0,0 0 1 0 0,0-1-1 0 0,-1 1 1 0 0,1-1-1 0 0,0 1 1 0 0,-1-1-1 0 0,1 0-62 0 0,1 1-1 0 0,-1 0 1 0 0,1 0-1 0 0,0-1 1 0 0,-1 1-1 0 0,1 0 1 0 0,-1 0-1 0 0,1 0 1 0 0,-1 0-1 0 0,1 0 1 0 0,-1 0-1 0 0,1-1 1 0 0,0 1-1 0 0,-1 0 1 0 0,1 0-1 0 0,-1 1 1 0 0,1-1 0 0 0,-1 0-1 0 0,1 0 1 0 0,-1 0-1 0 0,1 0 1 0 0,-1 0-1 0 0,1 0 1 0 0,-1 1-1 0 0,1-1 1 0 0,0 0-1 0 0,-1 0 1 0 0,1 1-1 0 0,-1-1 1 0 0,1 0-1 0 0,0 0 1 0 0,-1 1-1 0 0,1-1 1 0 0,0 0-1 0 0,-1 1 1 0 0,-2 1-130 0 0,1 0 0 0 0,-1 1-1 0 0,1-1 1 0 0,0 0 0 0 0,0 1 0 0 0,0 0 0 0 0,0-1-1 0 0,0 1 1 0 0,0 0 0 0 0,1 0 0 0 0,-1 0 0 0 0,1 0 0 0 0,0 0-1 0 0,0 0 1 0 0,-1 4 0 0 0,-9 28 460 0 0,7-25-399 0 0,1 0 0 0 0,0 0 0 0 0,1 1 0 0 0,-2 12 0 0 0,-1 31 807 0 0,-1 32 842 0 0,6-78-1491 0 0,0 0 0 0 0,1 0 0 0 0,2 14 1 0 0,-2-19-275 0 0,0 0 1 0 0,-1-1 0 0 0,1 1-1 0 0,1-1 1 0 0,-1 1 0 0 0,0-1-1 0 0,0 0 1 0 0,1 1 0 0 0,0-1-1 0 0,-1 0 1 0 0,1 0 0 0 0,0 0-1 0 0,0 0 1 0 0,3 2 0 0 0,-4-3-48 0 0,0-1 0 0 0,0 0-1 0 0,0 1 1 0 0,0-1 0 0 0,0 0 0 0 0,0 0 0 0 0,0 0 0 0 0,1 1 0 0 0,-1-1 0 0 0,0 0 0 0 0,0 0 0 0 0,0-1 0 0 0,0 1 0 0 0,0 0 0 0 0,0 0 0 0 0,0-1 0 0 0,0 1 0 0 0,0 0 0 0 0,0-1 0 0 0,0 1 0 0 0,0-1 0 0 0,0 1 0 0 0,0-1 0 0 0,1-1 0 0 0,2 0 31 0 0,0-1 0 0 0,0 0 0 0 0,-1 0 0 0 0,6-6 0 0 0,-4 2-49 0 0,-1 1-1 0 0,0-1 0 0 0,0 0 1 0 0,-1 0-1 0 0,0-1 0 0 0,3-8 1 0 0,3-9 16 0 0,7-19-27 0 0,11-51 0 0 0,-23 79-3 0 0,22-63-555 0 0,-22 68 388 0 0,-4 11 139 0 0,0 0-1 0 0,0-1 0 0 0,0 1 1 0 0,0-1-1 0 0,0 1 0 0 0,0 0 1 0 0,0-1-1 0 0,1 1 1 0 0,-1-1-1 0 0,0 1 0 0 0,0 0 1 0 0,0-1-1 0 0,1 1 0 0 0,-1 0 1 0 0,0-1-1 0 0,0 1 1 0 0,1 0-1 0 0,-1 0 0 0 0,0-1 1 0 0,1 1-1 0 0,-1 0 1 0 0,0 0-1 0 0,1-1 0 0 0,-1 1 1 0 0,0 0-1 0 0,1 0 0 0 0,-1 0 1 0 0,1 0-1 0 0,-1-1 1 0 0,1 2-1 0 0,-1-1 0 0 0,1 0 0 0 0,0 1 0 0 0,-1-1 0 0 0,0 0 0 0 0,1 1 0 0 0,-1-1 0 0 0,1 1 0 0 0,-1-1 0 0 0,1 1 1 0 0,-1-1-1 0 0,0 1 0 0 0,1-1 0 0 0,-1 1 0 0 0,0-1 0 0 0,1 2 0 0 0,7 26-205 0 0,-7-27 218 0 0,4 37-140 0 0,3 56 0 0 0,-4-6 77 0 0,-1-55 135 0 0,-2 0 0 0 0,-3 38-1 0 0,-1-35 57 0 0,0-7 194 0 0,-7 35 0 0 0,7-52-162 0 0,0-1-1 0 0,0 1 1 0 0,-2-1-1 0 0,1 1 1 0 0,-13 19-1 0 0,14-25-99 0 0,-1-1 1 0 0,0 0-1 0 0,0 0 0 0 0,0-1 0 0 0,-1 1 0 0 0,0-1 1 0 0,0 0-1 0 0,0 0 0 0 0,0-1 0 0 0,-1 1 0 0 0,1-1 1 0 0,-1 0-1 0 0,-7 2 0 0 0,2-2-19 0 0,0 0 0 0 0,1 0-1 0 0,-1-1 1 0 0,0-1 0 0 0,0 0-1 0 0,0 0 1 0 0,-1-1 0 0 0,1 0 0 0 0,-12-3-1 0 0,15 2-414 0 0,0-1-1 0 0,-1 0 1 0 0,1 0-1 0 0,0-1 0 0 0,-10-5 1 0 0,13 5-545 0 0,0 0 1 0 0,0 0-1 0 0,0 0 0 0 0,1-1 1 0 0,-1 1-1 0 0,1-1 1 0 0,0 0-1 0 0,-6-7 0 0 0,-4-10-6700 0 0</inkml:trace>
  <inkml:trace contextRef="#ctx0" brushRef="#br0" timeOffset="25633.53">7019 2386 5528 0 0,'0'0'422'0'0,"-1"0"-276"0"0,-23 3-42 0 0,19-1 781 0 0,0-1 0 0 0,1 1 0 0 0,-1 1 0 0 0,1-1 0 0 0,-5 3-1 0 0,-3 4 2718 0 0,0 1 0 0 0,-11 12 0 0 0,6-6-2676 0 0,2-2-460 0 0,1 2 0 0 0,1 0 0 0 0,0 1 0 0 0,-16 26 0 0 0,-35 78 204 0 0,60-112-616 0 0,-143 281 473 0 0,62-123-1326 0 0,40-68-873 0 0,23-53 216 0 0</inkml:trace>
  <inkml:trace contextRef="#ctx0" brushRef="#br0" timeOffset="26423.96">5040 3679 10136 0 0,'-19'-6'671'0'0,"15"4"-397"0"0,1 1 0 0 0,-1 0 0 0 0,0-1 1 0 0,1 2-1 0 0,-1-1 0 0 0,0 0 0 0 0,-4 1 0 0 0,7 0-180 0 0,-1 0-1 0 0,1 0 0 0 0,0 0 1 0 0,-1 1-1 0 0,1-1 1 0 0,0 1-1 0 0,-1-1 1 0 0,1 1-1 0 0,0 0 0 0 0,0-1 1 0 0,-1 1-1 0 0,1 0 1 0 0,0 0-1 0 0,0 0 0 0 0,0 0 1 0 0,0 0-1 0 0,0 0 1 0 0,0 0-1 0 0,0 0 0 0 0,1 0 1 0 0,-1 1-1 0 0,0-1 1 0 0,1 0-1 0 0,-2 2 1 0 0,-2 8 183 0 0,1-1 1 0 0,0 1-1 0 0,0 0 1 0 0,1 1-1 0 0,0-1 1 0 0,1 0-1 0 0,1 23 1 0 0,-2 10 837 0 0,-1 7 83 0 0,3-28-387 0 0,-7 43 0 0 0,5-46-489 0 0,1 4 64 0 0,1-23-355 0 0,0 0 0 0 0,0 0 0 0 0,0 0 0 0 0,0 0 0 0 0,-1 0 0 0 0,1 0 1 0 0,0-1-1 0 0,-1 1 0 0 0,1 0 0 0 0,-1 0 0 0 0,1 0 0 0 0,-1 0 0 0 0,1 0 0 0 0,-1-1 0 0 0,1 1 0 0 0,-2 1 0 0 0,1-2 165 0 0,1 0-183 0 0,0 0 1 0 0,0 0-1 0 0,0 1 0 0 0,0-1 0 0 0,0 0 0 0 0,0 0 0 0 0,0 0 0 0 0,0 0 1 0 0,0 0-1 0 0,0 0 0 0 0,0 0 0 0 0,0 0 0 0 0,0 1 0 0 0,0-1 0 0 0,0 0 1 0 0,0 0-1 0 0,0 0 0 0 0,0 0 0 0 0,0 0 0 0 0,0 0 0 0 0,0 0 0 0 0,0 0 1 0 0,0 0-1 0 0,0 1 0 0 0,0-1 0 0 0,0 0 0 0 0,0 0 0 0 0,-1 0 0 0 0,1 0 1 0 0,0 0-1 0 0,0 0 0 0 0,0 0 0 0 0,0 0 0 0 0,0 0 0 0 0,0 0 0 0 0,0 0 1 0 0,0 0-1 0 0,0 0 0 0 0,-1 0 0 0 0,1 0 0 0 0,0 0 0 0 0,0 0 0 0 0,0 0 1 0 0,0 0-1 0 0,0 0 0 0 0,0 0 0 0 0,0 0 0 0 0,0 0 0 0 0,-1 0 1 0 0,1 0-1 0 0,0 0 0 0 0,0 0 0 0 0,0 0 0 0 0,0 0 0 0 0,0 0 0 0 0,0 0 1 0 0,0 0-1 0 0,0 0 0 0 0,0 0 0 0 0,-1-1 0 0 0,-4-1 220 0 0,2-1-192 0 0,0 1-1 0 0,0-1 1 0 0,0 0-1 0 0,0 0 1 0 0,1 0-1 0 0,-1 0 1 0 0,1-1 0 0 0,0 1-1 0 0,0-1 1 0 0,1 1-1 0 0,-1-1 1 0 0,1 0-1 0 0,-2-5 1 0 0,-1-6-43 0 0,2 1 1 0 0,-2-21-1 0 0,-1-5 16 0 0,-12-79 738 0 0,11 86-668 0 0,6 32-230 0 0,0 1 44 0 0,0 0 154 0 0,3 13 198 0 0,4 14-217 0 0,-1-5-219 0 0,0-1 0 0 0,9 22-1 0 0,-5-20 485 0 0,-7-14-243 0 0,1 0 0 0 0,0 0 1 0 0,1-1-1 0 0,0 1 0 0 0,11 14 1 0 0,-16-22-62 0 0,1-1 1 0 0,-1 1 0 0 0,1-1 0 0 0,0 1 0 0 0,-1-1 0 0 0,1 1 0 0 0,0-1 0 0 0,0 0-1 0 0,-1 1 1 0 0,1-1 0 0 0,0 0 0 0 0,0 0 0 0 0,0 1 0 0 0,-1-1 0 0 0,1 0 0 0 0,0 0 0 0 0,0 0-1 0 0,0 0 1 0 0,-1 0 0 0 0,1 0 0 0 0,0 0 0 0 0,0 0 0 0 0,0 0 0 0 0,0-1 0 0 0,-1 1-1 0 0,1 0 1 0 0,0 0 0 0 0,0-1 0 0 0,-1 1 0 0 0,1-1 0 0 0,0 1 0 0 0,-1 0 0 0 0,1-1 0 0 0,0 1-1 0 0,-1-1 1 0 0,1 0 0 0 0,0 1 0 0 0,0-2 0 0 0,3-2-31 0 0,-1 1 1 0 0,1-2-1 0 0,-1 1 1 0 0,5-9-1 0 0,6-13-124 0 0,16-44-1 0 0,-21 45-54 0 0,1 0-1 0 0,21-34 0 0 0,-29 56 162 0 0,0 0 0 0 0,0 0 0 0 0,0 0 0 0 0,1 0 0 0 0,-1 0 0 0 0,1 1 0 0 0,4-4 0 0 0,-6 5 48 0 0,0 1-1 0 0,0-1 1 0 0,0 1-1 0 0,0-1 1 0 0,0 1-1 0 0,0 0 1 0 0,0-1-1 0 0,1 1 1 0 0,-1 0-1 0 0,0 0 1 0 0,0 0-1 0 0,0 0 1 0 0,1 0-1 0 0,-1 0 0 0 0,0 0 1 0 0,0 0-1 0 0,0 0 1 0 0,1 1-1 0 0,-1-1 1 0 0,0 0-1 0 0,0 1 1 0 0,0-1-1 0 0,0 1 1 0 0,0-1-1 0 0,0 1 1 0 0,2 1-1 0 0,0 0 7 0 0,0 1 0 0 0,1 0 0 0 0,-1 0 0 0 0,-1 0 0 0 0,1 0 0 0 0,0 1 0 0 0,-1-1 0 0 0,1 1 0 0 0,2 6 0 0 0,15 40 0 0 0,-18-45 0 0 0,8 23 659 0 0,-1 0 0 0 0,9 47-1 0 0,-15-55-652 0 0,2 0-1 0 0,7 20 0 0 0,5-8-2693 0 0,-11-31-3416 0 0,-5-1 4646 0 0,8 0-5179 0 0</inkml:trace>
  <inkml:trace contextRef="#ctx0" brushRef="#br0" timeOffset="26808.15">5554 3682 11952 0 0,'0'0'546'0'0,"0"0"-10"0"0,-10 5-322 0 0,-112 47 7153 0 0,92-37-6641 0 0,0 1 0 0 0,1 1 0 0 0,-43 36 0 0 0,67-49-723 0 0,0 1-1 0 0,0 0 1 0 0,0 0 0 0 0,1 1-1 0 0,-1 0 1 0 0,2 0-1 0 0,-1 0 1 0 0,1 0-1 0 0,-1 0 1 0 0,2 0 0 0 0,-1 1-1 0 0,1 0 1 0 0,0-1-1 0 0,0 1 1 0 0,1 0-1 0 0,0 0 1 0 0,0 0 0 0 0,1 0-1 0 0,0 0 1 0 0,0 0-1 0 0,0 0 1 0 0,1 0-1 0 0,0 0 1 0 0,0 0 0 0 0,1 0-1 0 0,0 0 1 0 0,4 9-1 0 0,-4-14 67 0 0,-1 0 0 0 0,0 0 0 0 0,1 0 1 0 0,-1 0-1 0 0,1 0 0 0 0,0-1 0 0 0,0 1 0 0 0,0-1 0 0 0,-1 1 0 0 0,1-1 0 0 0,1 0 0 0 0,-1 1 0 0 0,0-1 0 0 0,0 0 0 0 0,0 0 0 0 0,1-1 0 0 0,-1 1 1 0 0,0 0-1 0 0,1-1 0 0 0,-1 0 0 0 0,0 1 0 0 0,1-1 0 0 0,-1 0 0 0 0,1 0 0 0 0,3-1 0 0 0,1 0-46 0 0,1 0-1 0 0,-1 0 1 0 0,0-1-1 0 0,0 1 1 0 0,0-2-1 0 0,0 1 1 0 0,8-5-1 0 0,-4 1-16 0 0,0-1 0 0 0,-1 0 0 0 0,0 0 0 0 0,0-1-1 0 0,-1-1 1 0 0,0 0 0 0 0,0 0 0 0 0,-1 0 0 0 0,13-21 0 0 0,-4 3-318 0 0,-2-1 1 0 0,19-49-1 0 0,-27 62 72 0 0,-5 12 97 0 0,-1 0-1 0 0,0 1 1 0 0,1-1-1 0 0,-1 0 0 0 0,0 0 1 0 0,0 0-1 0 0,-1 0 1 0 0,2-6-1 0 0,-2 9-368 0 0,0 0 0 0 0,0 0 70 0 0,-4 21 276 0 0,-2 151 283 0 0,6-172-116 0 0,0 12-30 0 0,1-1 1 0 0,0 1-1 0 0,1-1 1 0 0,1 1-1 0 0,0-1 1 0 0,0 0-1 0 0,9 19 1 0 0,-11-29-43 0 0,-1-1 1 0 0,0 0-1 0 0,0 0 1 0 0,1 0-1 0 0,-1 1 1 0 0,0-1-1 0 0,0 0 1 0 0,1 0 0 0 0,-1 0-1 0 0,0 1 1 0 0,1-1-1 0 0,-1 0 1 0 0,0 0-1 0 0,1 0 1 0 0,-1 0-1 0 0,0 0 1 0 0,1 0-1 0 0,-1 0 1 0 0,0 0 0 0 0,1 0-1 0 0,-1 0 1 0 0,0 0-1 0 0,1 0 1 0 0,0 0-117 0 0,8-2-913 0 0</inkml:trace>
  <inkml:trace contextRef="#ctx0" brushRef="#br0" timeOffset="27198.1">5709 3626 10136 0 0,'1'6'137'0'0,"0"0"0"0"0,-1 0 0 0 0,0 1 1 0 0,0-1-1 0 0,-2 9 0 0 0,0 14 136 0 0,1-12 553 0 0,0-1 1 0 0,-6 21 0 0 0,4-20 148 0 0,1 0 1 0 0,-1 22-1 0 0,1-16 29 0 0,2-15-565 0 0,-1 1 1 0 0,1-1-1 0 0,2 12 0 0 0,-2-19-420 0 0,0-1 0 0 0,0 1-1 0 0,0-1 1 0 0,0 1 0 0 0,0-1-1 0 0,0 1 1 0 0,0-1-1 0 0,0 0 1 0 0,1 1 0 0 0,-1-1-1 0 0,0 1 1 0 0,0-1 0 0 0,0 0-1 0 0,1 1 1 0 0,-1-1 0 0 0,0 1-1 0 0,1-1 1 0 0,-1 0-1 0 0,0 1 1 0 0,1-1 0 0 0,10-2-965 0 0,-10 1 652 0 0,1 1 1 0 0,0-1-1 0 0,-1 0 1 0 0,1 0 0 0 0,0 0-1 0 0,-1 0 1 0 0,1 0-1 0 0,-1 0 1 0 0,0 0-1 0 0,3-3 1 0 0,6-10-5516 0 0</inkml:trace>
  <inkml:trace contextRef="#ctx0" brushRef="#br0" timeOffset="27565.2">5776 3530 13824 0 0,'0'0'314'0'0,"-3"-16"872"0"0,-9 4-913 0 0,10 11 404 0 0,-1 0 1 0 0,1 0-1 0 0,-1 0 1 0 0,0 1-1 0 0,1-1 1 0 0,-1 1-1 0 0,0-1 1 0 0,0 1-1 0 0,1 0 1 0 0,-6 0-1 0 0,4 0-443 0 0,3 0 794 0 0,-1 1-140 0 0,-8 6-601 0 0,9-4-226 0 0,1-1-65 0 0,-1-2 4 0 0,1 1 0 0 0,0 0 0 0 0,-1-1 0 0 0,1 1 0 0 0,0-1 0 0 0,0 1 0 0 0,0 0 0 0 0,-1-1 0 0 0,1 1 0 0 0,0 0 0 0 0,0-1 0 0 0,0 1 0 0 0,0 0 0 0 0,0-1 0 0 0,0 1 0 0 0,0 0 0 0 0,0-1 0 0 0,1 1 0 0 0,-1 0 0 0 0,0-1 0 0 0,0 1 0 0 0,0-1 0 0 0,1 1 0 0 0,-1 0 0 0 0,0-1 0 0 0,1 1 0 0 0,-1-1 0 0 0,0 1 0 0 0,1 0 0 0 0,1 1 0 0 0,38 67-1952 0 0,0 9 1858 0 0,-35-68 64 0 0,-1 1 1 0 0,-1-1-1 0 0,0 1 0 0 0,0 0 1 0 0,1 17-1 0 0,3 11-10 0 0,-3-19 40 0 0,-2 1 0 0 0,1 32 0 0 0,-4-36 54 0 0,0-8 51 0 0,10-20-48 0 0,-2-2-57 0 0,0-1 0 0 0,-1-1 0 0 0,0 1 0 0 0,5-22 0 0 0,2-6 0 0 0,7-27 0 0 0,-17 53 0 0 0,1 0 0 0 0,1 0 0 0 0,0 1 0 0 0,1-1 0 0 0,16-26 0 0 0,-12 26 9 0 0,-5 7 9 0 0,1-1 0 0 0,1 1 0 0 0,0 0 0 0 0,0 1 1 0 0,10-9-1 0 0,-16 16-18 0 0,-1 1 0 0 0,1 0 1 0 0,-1-1-1 0 0,1 1 0 0 0,0 0 1 0 0,-1 0-1 0 0,1-1 1 0 0,0 1-1 0 0,-1 0 0 0 0,1 0 1 0 0,0 0-1 0 0,0 0 0 0 0,-1 0 1 0 0,1 0-1 0 0,0 0 1 0 0,-1 0-1 0 0,1 0 0 0 0,0 1 1 0 0,-1-1-1 0 0,1 0 0 0 0,0 0 1 0 0,-1 1-1 0 0,1-1 1 0 0,0 0-1 0 0,-1 1 0 0 0,1-1 1 0 0,-1 0-1 0 0,1 1 0 0 0,0-1 1 0 0,0 1-1 0 0,0 1 0 0 0,1-1 0 0 0,-1 0 0 0 0,0 1 0 0 0,1-1 0 0 0,-1 1 0 0 0,0-1 0 0 0,0 1 0 0 0,0-1-1 0 0,0 1 1 0 0,1 2 0 0 0,5 16 0 0 0,-1 1 0 0 0,-1 1 0 0 0,-1-1 0 0 0,3 44 0 0 0,0 69 0 0 0,-7-121-3 0 0,-1 7-35 0 0,6 37-1 0 0,5 28-2967 0 0,-8-69 1410 0 0,-1-12-18 0 0</inkml:trace>
  <inkml:trace contextRef="#ctx0" brushRef="#br0" timeOffset="27945.59">6422 3386 15632 0 0,'0'0'718'0'0,"0"0"-19"0"0,-1 1-449 0 0,-31 13 878 0 0,25-12-443 0 0,1 1-1 0 0,0 0 1 0 0,0-1-1 0 0,0 2 0 0 0,0-1 1 0 0,-9 8-1 0 0,-2 4 168 0 0,11-11-708 0 0,0 1 0 0 0,1 0 0 0 0,-1 0 0 0 0,1 0-1 0 0,0 1 1 0 0,1 0 0 0 0,-1 0 0 0 0,-3 8 0 0 0,1 0-136 0 0,0-1 0 0 0,1 2 1 0 0,1-1-1 0 0,0 0 0 0 0,1 1 1 0 0,1 0-1 0 0,-3 29 0 0 0,2 4-19 0 0,2-11-21 0 0,2 45-1 0 0,2-45-9 0 0,9 81 14 0 0,-9-108 21 0 0,0-1 0 0 0,1 1 1 0 0,0-1-1 0 0,1 0 1 0 0,0 0-1 0 0,9 16 0 0 0,-12-22-6 0 0,1 0-1 0 0,0 0 0 0 0,0 0 0 0 0,0 0 0 0 0,1 0 1 0 0,-1-1-1 0 0,1 1 0 0 0,0-1 0 0 0,-1 1 1 0 0,1-1-1 0 0,0 0 0 0 0,1 0 0 0 0,-1 0 0 0 0,0-1 1 0 0,0 1-1 0 0,1-1 0 0 0,-1 0 0 0 0,1 0 1 0 0,-1 0-1 0 0,1 0 0 0 0,4 0 0 0 0,-4-1-38 0 0,0-1-1 0 0,0 0 0 0 0,1 0 1 0 0,-1 0-1 0 0,0 0 0 0 0,0-1 1 0 0,0 1-1 0 0,0-1 0 0 0,-1 0 1 0 0,1 0-1 0 0,0-1 0 0 0,-1 1 1 0 0,0-1-1 0 0,1 0 1 0 0,-1 1-1 0 0,0-2 0 0 0,0 1 1 0 0,-1 0-1 0 0,4-4 0 0 0,1-4-519 0 0,0 1 1 0 0,-1-1-1 0 0,0-1 0 0 0,0 1 0 0 0,4-16 0 0 0,-3 0-1141 0 0,-3 1-258 0 0</inkml:trace>
  <inkml:trace contextRef="#ctx0" brushRef="#br0" timeOffset="27946.59">6436 3715 4144 0 0,'-9'-3'-21'0'0,"-1"1"0"0"0,0-1 0 0 0,-13 0 0 0 0,7 2 1928 0 0,1 0 1 0 0,-1 1-1 0 0,-22 4 1 0 0,15 0 2612 0 0,-38 11 0 0 0,11 2-2099 0 0,44-14-1937 0 0,1-1-1 0 0,0 0 1 0 0,-9 7 0 0 0,13-9-461 0 0,1 1-1 0 0,-1-1 1 0 0,1 0 0 0 0,-1 1 0 0 0,1-1 0 0 0,-1 1 0 0 0,1-1 0 0 0,-1 0-1 0 0,1 1 1 0 0,-1-1 0 0 0,1 1 0 0 0,0-1 0 0 0,-1 1 0 0 0,1 0 0 0 0,0-1-1 0 0,-1 1 1 0 0,1-1 0 0 0,0 1 0 0 0,0 0 0 0 0,0-1 0 0 0,-1 1 0 0 0,1-1-1 0 0,0 1 1 0 0,0 0 0 0 0,0-1 0 0 0,0 1 0 0 0,0 0 0 0 0,0-1 0 0 0,0 1 0 0 0,0 0-1 0 0,1-1 1 0 0,-1 1 0 0 0,0-1 0 0 0,0 1 0 0 0,0 0 0 0 0,1-1 0 0 0,-1 1-1 0 0,0-1 1 0 0,1 1 0 0 0,-1-1 0 0 0,1 2 0 0 0,4 2-61 0 0,0 1 0 0 0,1-1 0 0 0,0 0 0 0 0,-1 0 0 0 0,2 0 0 0 0,-1-1 0 0 0,0 0 0 0 0,0 0 0 0 0,1-1 0 0 0,0 0 0 0 0,-1 0 0 0 0,1 0 0 0 0,0-1 0 0 0,13 1 0 0 0,5-1-645 0 0,1-1 0 0 0,42-5 0 0 0,-52 3-579 0 0,0-1 0 0 0,23-7 0 0 0,-5-2-6019 0 0</inkml:trace>
  <inkml:trace contextRef="#ctx0" brushRef="#br0" timeOffset="28365.84">6644 3649 8752 0 0,'0'0'398'0'0,"0"0"-3"0"0,-5 0-236 0 0,-7 0 935 0 0,1 0 0 0 0,0 1 1 0 0,0 0-1 0 0,0 0 0 0 0,0 1 1 0 0,0 1-1 0 0,0 0 0 0 0,0 0 0 0 0,0 1 1 0 0,1 0-1 0 0,-13 8 0 0 0,14-6-856 0 0,0 0-1 0 0,1 1 0 0 0,0-1 1 0 0,0 1-1 0 0,1 1 0 0 0,-1 0 1 0 0,-9 14-1 0 0,7-7-109 0 0,0 0 1 0 0,2 1 0 0 0,0-1-1 0 0,-9 26 1 0 0,11-24-113 0 0,0-1 13 0 0,1 1-1 0 0,-4 18 1 0 0,8-29-25 0 0,0 0 1 0 0,1 0-1 0 0,0 0 1 0 0,0 0-1 0 0,0 0 0 0 0,1 0 1 0 0,0 0-1 0 0,0-1 0 0 0,0 1 1 0 0,3 6-1 0 0,-4-10-4 0 0,1 0 0 0 0,0 0 0 0 0,0-1 0 0 0,0 1 0 0 0,1 0 0 0 0,-1-1 0 0 0,0 1 0 0 0,1-1 0 0 0,-1 1 0 0 0,1-1 0 0 0,1 2 0 0 0,7 2 0 0 0,-7-5 0 0 0,-1 0 0 0 0,0 0 0 0 0,1 0 0 0 0,-1-1 0 0 0,0 1 0 0 0,1-1 0 0 0,-1 1 0 0 0,0-1 0 0 0,0 0 0 0 0,0 0 0 0 0,0 0 0 0 0,1 0 0 0 0,-1 0 0 0 0,0-1 0 0 0,-1 1 0 0 0,1-1 0 0 0,0 1 0 0 0,0-1 0 0 0,-1 1 0 0 0,3-3 0 0 0,3-6 0 0 0,1 0 0 0 0,10-18 0 0 0,-11 17 0 0 0,8-13-129 0 0,-1 0 0 0 0,-1 0 0 0 0,12-32 0 0 0,17-50-2311 0 0,-41 103 2277 0 0,0 0-1 0 0,1 0 0 0 0,-1 0 0 0 0,0 0 1 0 0,1 0-1 0 0,-1 0 0 0 0,1 1 1 0 0,0-1-1 0 0,0 1 0 0 0,0-1 1 0 0,0 1-1 0 0,1 0 0 0 0,2-3 0 0 0,-4 5 24 0 0,0 2 129 0 0,0 0-1 0 0,-1 1 1 0 0,1-1 0 0 0,0 0-1 0 0,-1 1 1 0 0,1-1-1 0 0,-1 1 1 0 0,0 2-1 0 0,0-2 38 0 0,1 8 120 0 0,-1 1-1 0 0,-3 19 1 0 0,0 10 280 0 0,1-13 200 0 0,-5 37 0 0 0,-1-5 140 0 0,3-24-381 0 0,-1 16-1139 0 0,6-51-131 0 0,0-1-1301 0 0,0 0-4965 0 0</inkml:trace>
  <inkml:trace contextRef="#ctx0" brushRef="#br0" timeOffset="28780.51">6726 3537 9672 0 0,'-8'23'1584'0'0,"0"1"1"0"0,-6 37 0 0 0,6-26 1542 0 0,-15 91 1845 0 0,4-30-3715 0 0,16-81-1141 0 0,0-1-32 0 0,2-11-91 0 0,1-6-54 0 0,5-30-442 0 0,-1 8 113 0 0,2-13-1701 0 0,13-48 1 0 0,-3 17-416 0 0,-5 28 801 0 0,4 5-20 0 0</inkml:trace>
  <inkml:trace contextRef="#ctx0" brushRef="#br0" timeOffset="28781.51">6789 3382 1376 0 0,'10'-4'234'0'0,"-8"4"-87"0"0,0-1-1 0 0,-1 0 1 0 0,1 0-1 0 0,0 1 1 0 0,0-1 0 0 0,0 1-1 0 0,0 0 1 0 0,-1-1 0 0 0,1 1-1 0 0,0 0 1 0 0,0 0-1 0 0,0 0 1 0 0,0 0 0 0 0,0 1-1 0 0,3 0 1 0 0,0 7 6018 0 0,-3 11-2853 0 0,-1-15-2547 0 0,0 10 548 0 0,-1 0-1 0 0,0 0 1 0 0,-4 28-1 0 0,-1-1-306 0 0,3-18-292 0 0,-12 41 0 0 0,4-17-125 0 0,0 1-20 0 0,2-10 182 0 0,-4 43 0 0 0,11-70-571 0 0,0 1 1 0 0,-1-1-1 0 0,-4 15 0 0 0,5-24-128 0 0,0-1-43 0 0,1-1-1 0 0,0 1 0 0 0,0-1 0 0 0,-1 1 0 0 0,1-1 0 0 0,0 1 0 0 0,0-1 0 0 0,0 1 1 0 0,0-1-1 0 0,0 1 0 0 0,-1-1 0 0 0,1 1 0 0 0,0-1 0 0 0,0 1 0 0 0,0-1 1 0 0,0 1-1 0 0,1-1 0 0 0,-1 1 0 0 0,0 0 0 0 0,0-1 0 0 0,0 1 0 0 0,0-1 1 0 0,0 1-1 0 0,1-1 0 0 0,-1 1 0 0 0,0-1 0 0 0,1 1 0 0 0,4-9 56 0 0,48-117-592 0 0,-26 56 226 0 0,-22 53 222 0 0,1-1-1 0 0,1 0 1 0 0,1 1 0 0 0,15-24-1 0 0,32-35-111 0 0,-53 72 174 0 0,0 1 0 0 0,0-1 0 0 0,0 1 0 0 0,0 0 0 0 0,0 0 0 0 0,1-1-1 0 0,-1 2 1 0 0,1-1 0 0 0,-1 0 0 0 0,1 0 0 0 0,0 1 0 0 0,0 0 0 0 0,0-1 0 0 0,3 0 0 0 0,-4 2 9 0 0,-1-1 0 0 0,1 1 1 0 0,0 0-1 0 0,-1-1 0 0 0,1 1 1 0 0,0 0-1 0 0,0 0 0 0 0,-1 1 1 0 0,1-1-1 0 0,0 0 0 0 0,-1 0 1 0 0,1 1-1 0 0,0-1 0 0 0,-1 1 1 0 0,1 0-1 0 0,0-1 0 0 0,-1 1 1 0 0,1 0-1 0 0,-1 0 1 0 0,1 0-1 0 0,-1 0 0 0 0,0 0 1 0 0,1 0-1 0 0,-1 0 0 0 0,0 1 1 0 0,2 1-1 0 0,2 4 161 0 0,-1 0-1 0 0,0 0 1 0 0,0 1-1 0 0,-1-1 1 0 0,0 1 0 0 0,-1 0-1 0 0,1 0 1 0 0,1 14 0 0 0,0 8 230 0 0,0 31 1 0 0,-3-58-369 0 0,-1 77 516 0 0,-10 90 0 0 0,6-89-4278 0 0,1-63-4690 0 0</inkml:trace>
  <inkml:trace contextRef="#ctx0" brushRef="#br0" timeOffset="29404.62">7110 2321 5984 0 0,'0'0'464'0'0,"-3"-7"-288"0"0,2 5 415 0 0,0 0 1 0 0,0-1 0 0 0,0 1-1 0 0,0 0 1 0 0,-1 0 0 0 0,1 0-1 0 0,0 0 1 0 0,-1 0 0 0 0,0 0-1 0 0,1 0 1 0 0,-5-2 0 0 0,-8-12 4970 0 0,14 16-5460 0 0,0 0-1 0 0,0-1 1 0 0,0 1 0 0 0,0 0-1 0 0,0 0 1 0 0,-1 0-1 0 0,1 0 1 0 0,0 0 0 0 0,0-1-1 0 0,0 1 1 0 0,-1 0-1 0 0,1 0 1 0 0,0 0 0 0 0,0 0-1 0 0,0 0 1 0 0,-1 0 0 0 0,1 0-1 0 0,0 0 1 0 0,0 0-1 0 0,0 0 1 0 0,-1 0 0 0 0,1 0-1 0 0,0 0 1 0 0,0 0-1 0 0,-1 0 1 0 0,1 0 0 0 0,0 0-1 0 0,0 0 1 0 0,0 0 0 0 0,-1 0-1 0 0,1 0 1 0 0,0 0-1 0 0,0 0 1 0 0,0 0 0 0 0,-1 0-1 0 0,1 0 1 0 0,0 1-1 0 0,0-1 1 0 0,0 0 0 0 0,-1 0-1 0 0,1 0 1 0 0,-5 7 511 0 0,4 0-546 0 0,0 1 0 0 0,1 0 0 0 0,0 0 0 0 0,1-1 0 0 0,0 1-1 0 0,0 0 1 0 0,1 0 0 0 0,-1-1 0 0 0,4 9 0 0 0,2 11-132 0 0,79 308-380 0 0,-77-304 356 0 0,85 286-665 0 0,-19-96 399 0 0,15 51-1118 0 0,-76-222 1395 0 0,27 117 6 0 0,-37-145 86 0 0,-1 1-1 0 0,-2 0 0 0 0,0 0 0 0 0,-1-1 0 0 0,-4 34 1 0 0,0-38 163 0 0,0 1 0 0 0,-2-1 0 0 0,0 0 0 0 0,-1 0 0 0 0,-1 0 0 0 0,0-1 0 0 0,-1 0 0 0 0,-1-1 0 0 0,-1 0 0 0 0,0-1 0 0 0,-15 16 0 0 0,9-12-54 0 0,-2-1 0 0 0,0-1 0 0 0,-1-1 0 0 0,0 0 0 0 0,-1-1 0 0 0,-1-2 0 0 0,-40 20 0 0 0,5-10 599 0 0,-1-3 0 0 0,0-2 0 0 0,-2-3 0 0 0,-105 14 0 0 0,63-20-303 0 0,-1-4-1 0 0,-104-9 1 0 0,2-4-586 0 0,-37-3-3359 0 0,194 8 1995 0 0</inkml:trace>
  <inkml:trace contextRef="#ctx0" brushRef="#br0" timeOffset="30558.88">4522 2720 10592 0 0,'-2'-9'461'0'0,"1"0"1"0"0,-1 0 0 0 0,0 1 0 0 0,-1-1 0 0 0,0 0-1 0 0,0 1 1 0 0,-6-11 0 0 0,0-1 2078 0 0,-5-4-15 0 0,12 23-2239 0 0,1-1 1 0 0,0 0-1 0 0,0 0 1 0 0,-1 1-1 0 0,1-1 1 0 0,-1 1-1 0 0,0-1 1 0 0,1 1-1 0 0,-1 0 1 0 0,-3-2-1 0 0,4 3-225 0 0,1 0-1 0 0,-1 0 1 0 0,0 0-1 0 0,1 0 1 0 0,-1 1-1 0 0,0-1 1 0 0,1 0-1 0 0,-1 0 1 0 0,0 1-1 0 0,1-1 1 0 0,-1 0-1 0 0,0 1 1 0 0,1-1-1 0 0,-1 1 1 0 0,1-1-1 0 0,-1 1 1 0 0,1-1-1 0 0,-1 1 1 0 0,1-1-1 0 0,0 1 1 0 0,-1-1 0 0 0,1 1-1 0 0,-1-1 1 0 0,1 1-1 0 0,0 0 1 0 0,-1 0-1 0 0,-7 21 250 0 0,3 12-168 0 0,1 0-1 0 0,0 44 1 0 0,4-51-142 0 0,1 95-176 0 0,25 173 0 0 0,78 246-522 0 0,-104-540 696 0 0,25 105-103 0 0,4-2 0 0 0,58 136-1 0 0,-72-206 100 0 0,2-1-1 0 0,1-1 1 0 0,1 0 0 0 0,43 54-1 0 0,-46-69 4 0 0,0 0-1 0 0,1 0 1 0 0,1-2-1 0 0,0 0 1 0 0,1-1-1 0 0,1-1 0 0 0,0 0 1 0 0,38 16-1 0 0,-42-23 6 0 0,1-1 0 0 0,0 0 0 0 0,0-2 0 0 0,1 1 0 0 0,-1-2-1 0 0,0-1 1 0 0,1 0 0 0 0,21-2 0 0 0,18-4 31 0 0,65-15 0 0 0,-85 14-9 0 0,170-47 887 0 0,-180 43-1535 0 0,32-15-1 0 0,-31 12-97 0 0,-4 3-69 0 0</inkml:trace>
  <inkml:trace contextRef="#ctx0" brushRef="#br0" timeOffset="30962.76">4625 2702 17935 0 0,'-3'-2'154'0'0,"1"0"0"0"0,-1 0 0 0 0,1-1 0 0 0,-1 1 0 0 0,1 0 0 0 0,0-1 0 0 0,0 0 0 0 0,0 1 0 0 0,0-1 0 0 0,1 0 0 0 0,-1 0 0 0 0,1 0 0 0 0,-2-3 0 0 0,3 4-50 0 0,-1 0-1 0 0,1 0 1 0 0,0 0-1 0 0,0 0 1 0 0,0-1-1 0 0,0 1 1 0 0,0 0-1 0 0,0 0 1 0 0,0 0-1 0 0,1 0 1 0 0,-1 0-1 0 0,1 0 1 0 0,-1 0-1 0 0,1 0 1 0 0,0 0-1 0 0,0 0 1 0 0,0 0-1 0 0,0 0 1 0 0,0 1-1 0 0,3-4 1 0 0,1 0 76 0 0,0 0-1 0 0,0 0 1 0 0,0 1 0 0 0,0 0 0 0 0,1 0 0 0 0,0 0 0 0 0,-1 1 0 0 0,1 0-1 0 0,7-3 1 0 0,10-3 57 0 0,27-6-1 0 0,-40 13-126 0 0,316-73 634 0 0,-239 56-689 0 0,289-46 35 0 0,30 18-90 0 0,-260 32 56 0 0,421-52 507 0 0,363-93-1208 0 0,-817 137-8448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5:43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1 464 2760 0 0,'4'-1'39'0'0,"-4"0"-25"0"0,1 1 0 0 0,0 0 0 0 0,-1 0-1 0 0,1 0 1 0 0,0-1 0 0 0,0 1 0 0 0,-1 0 0 0 0,1-1 0 0 0,0 1-1 0 0,-1-1 1 0 0,1 1 0 0 0,-1-1 0 0 0,1 1 0 0 0,0-1 0 0 0,5-9-36 0 0,-2-1 4224 0 0,-1 4-801 0 0,-3 6-2205 0 0,0 1-299 0 0,0 0-58 0 0,8 1 3012 0 0,-7 1-3827 0 0,1 0 0 0 0,-1 0 0 0 0,1 1 0 0 0,-1-1 0 0 0,0 1 0 0 0,0-1 0 0 0,0 1 0 0 0,-1-1 0 0 0,1 1 0 0 0,0 0 0 0 0,-1 3 0 0 0,4 8 140 0 0,1 9 346 0 0,5 41-1 0 0,-5-31-272 0 0,12 134 260 0 0,2 18 133 0 0,-11-97-1008 0 0,-5-28 119 0 0,29 204 1891 0 0,-10-89-1470 0 0,-9-22-32 0 0,-4-40-136 0 0,-6-62 174 0 0,-5-30-2933 0 0,2-21-4093 0 0</inkml:trace>
  <inkml:trace contextRef="#ctx0" brushRef="#br0" timeOffset="838.8">525 778 10136 0 0,'0'0'29'0'0,"1"-1"1"0"0,-1 0-1 0 0,0 0 1 0 0,1 1 0 0 0,-1-1-1 0 0,0 0 1 0 0,0 0-1 0 0,1 1 1 0 0,-1-1 0 0 0,0 0-1 0 0,0 0 1 0 0,0 0-1 0 0,0 0 1 0 0,0 1 0 0 0,0-1-1 0 0,0 0 1 0 0,0 0-1 0 0,0 0 1 0 0,-1 1-1 0 0,1-1 1 0 0,0 0 0 0 0,0 0-1 0 0,-1 1 1 0 0,1-1-1 0 0,-1-1 1 0 0,1 1 503 0 0,3 3-245 0 0,3 7 147 0 0,4 28 180 0 0,45 206 1851 0 0,-37-160-1152 0 0,-10-48-356 0 0,6 56-1 0 0,-9-65-603 0 0,-3-19-115 0 0,-2-14 352 0 0,-24-199-861 0 0,17 154-22 0 0,-2-86 0 0 0,10 113 221 0 0,0-1-1 0 0,2 1 1 0 0,1 0 0 0 0,1 0-1 0 0,12-37 1 0 0,-15 54 57 0 0,1 1 0 0 0,1 0 1 0 0,-1-1-1 0 0,1 1 0 0 0,0 1 0 0 0,1-1 1 0 0,0 0-1 0 0,0 1 0 0 0,0 0 1 0 0,8-7-1 0 0,-10 11 8 0 0,0 0 0 0 0,0 0 0 0 0,0 0 0 0 0,0 0 1 0 0,0 0-1 0 0,1 1 0 0 0,-1-1 0 0 0,0 1 0 0 0,1 0 0 0 0,-1 0 0 0 0,1 0 1 0 0,0 1-1 0 0,-1-1 0 0 0,1 1 0 0 0,-1 0 0 0 0,1 0 0 0 0,0 0 0 0 0,-1 0 1 0 0,1 1-1 0 0,0-1 0 0 0,-1 1 0 0 0,1 0 0 0 0,-1 0 0 0 0,6 3 0 0 0,-6-3 2 0 0,0 0-1 0 0,-1 1 0 0 0,1-1 0 0 0,0 1 1 0 0,-1-1-1 0 0,0 1 0 0 0,1 0 0 0 0,-1 0 0 0 0,0 0 1 0 0,0 0-1 0 0,0 1 0 0 0,0-1 0 0 0,0 0 0 0 0,0 1 1 0 0,1 3-1 0 0,-2-2-24 0 0,0-1 1 0 0,0 0-1 0 0,0 1 1 0 0,0-1-1 0 0,-1 1 1 0 0,0-1-1 0 0,1 1 1 0 0,-1-1-1 0 0,-1 1 1 0 0,1-1-1 0 0,0 1 1 0 0,-1-1-1 0 0,-1 5 0 0 0,-3 7 184 0 0,0-1 0 0 0,-11 20-1 0 0,8-19 46 0 0,-15 28 245 0 0,11-21-284 0 0,-10 23 0 0 0,20-39-115 0 0,0 0 0 0 0,0 1 0 0 0,0-1 0 0 0,1 0 1 0 0,-1 1-1 0 0,2 0 0 0 0,-1-1 0 0 0,1 12 0 0 0,0-15 0 0 0,1-1 0 0 0,-1 1 0 0 0,0-1 0 0 0,1 1-1 0 0,0-1 1 0 0,0 1 0 0 0,0-1 0 0 0,0 0 0 0 0,0 0 0 0 0,0 1 0 0 0,1-1 0 0 0,-1 0 0 0 0,1 0 0 0 0,-1 0 0 0 0,4 3 0 0 0,-2-3-1 0 0,0 0-1 0 0,1 1 1 0 0,-1-1 0 0 0,0-1 0 0 0,1 1-1 0 0,-1 0 1 0 0,1-1 0 0 0,0 0 0 0 0,4 2-1 0 0,3-1 9 0 0,-1-1 1 0 0,1 0-1 0 0,0-1 0 0 0,-1 0 0 0 0,1 0 0 0 0,16-3 0 0 0,0-3-1402 0 0,-6-2-5653 0 0</inkml:trace>
  <inkml:trace contextRef="#ctx0" brushRef="#br0" timeOffset="1349.42">1163 949 7368 0 0,'0'0'568'0'0,"13"-8"850"0"0,-6 6-369 0 0,-1 0-1 0 0,0 0 0 0 0,0-1 1 0 0,0 0-1 0 0,0 0 0 0 0,10-8 1 0 0,-12 8-742 0 0,-1 1 1 0 0,0-1-1 0 0,0 0 1 0 0,0 0-1 0 0,0-1 1 0 0,-1 1 0 0 0,1 0-1 0 0,-1-1 1 0 0,0 0-1 0 0,0 1 1 0 0,3-9-1 0 0,5-17 938 0 0,-6 18-846 0 0,-1 1-1 0 0,0-1 0 0 0,0 1 1 0 0,-1-1-1 0 0,0 0 1 0 0,-1 0-1 0 0,0-11 0 0 0,-1 22-393 0 0,-1 0 0 0 0,1 0-1 0 0,-1 0 1 0 0,0 0 0 0 0,1 0-1 0 0,-1 0 1 0 0,1 0 0 0 0,-1 0 0 0 0,1 0-1 0 0,-1 0 1 0 0,1 0 0 0 0,-1 0-1 0 0,1 1 1 0 0,-1-1 0 0 0,1 0 0 0 0,-2 1-1 0 0,-2 2-17 0 0,0 0 0 0 0,-1 1 0 0 0,1 0 0 0 0,1-1 0 0 0,-1 1 0 0 0,1 1 0 0 0,-5 5 0 0 0,-18 36-172 0 0,14-24 122 0 0,1-1-74 0 0,0 1 0 0 0,2-1 1 0 0,-9 32-1 0 0,14-37 99 0 0,0-1 0 0 0,1 1 1 0 0,1 0-1 0 0,0 0 1 0 0,2 29-1 0 0,1-37 26 0 0,0 1-1 0 0,0-1 1 0 0,6 17 0 0 0,-6-22 9 0 0,0 1 0 0 0,1-1 0 0 0,-1 1 0 0 0,1-1 1 0 0,0 0-1 0 0,0 0 0 0 0,0 0 0 0 0,0 0 1 0 0,1 0-1 0 0,-1 0 0 0 0,5 3 0 0 0,-6-5 3 0 0,1 0 0 0 0,-1-1 0 0 0,1 1 0 0 0,0 0 0 0 0,-1-1 0 0 0,1 1 0 0 0,0-1 0 0 0,-1 0 0 0 0,1 1 0 0 0,0-1 0 0 0,0 0 0 0 0,0 0 0 0 0,-1 0 0 0 0,1 0 0 0 0,0-1 0 0 0,0 1 0 0 0,-1 0 0 0 0,1-1 0 0 0,0 1 0 0 0,-1-1 0 0 0,1 0 0 0 0,0 1 0 0 0,-1-1 0 0 0,1 0 0 0 0,2-2 0 0 0,2 0 0 0 0,-1-1 0 0 0,0 0 0 0 0,1-1 0 0 0,-1 1 0 0 0,7-9 0 0 0,33-50-3470 0 0,-14 19-1393 0 0,-15 22-1755 0 0</inkml:trace>
  <inkml:trace contextRef="#ctx0" brushRef="#br0" timeOffset="1695.24">1468 834 11144 0 0,'0'0'506'0'0,"0"0"-4"0"0,-4-5-302 0 0,2 2 270 0 0,1-1 0 0 0,-1 1 0 0 0,0 0 0 0 0,-1 0 0 0 0,1 0 0 0 0,0 0 0 0 0,-1 0 0 0 0,0 1 0 0 0,1-1 0 0 0,-5-2 0 0 0,6 5-343 0 0,0-1 0 0 0,0 0 0 0 0,0 1 0 0 0,0 0 0 0 0,-1-1 0 0 0,1 1 1 0 0,0 0-1 0 0,0-1 0 0 0,0 1 0 0 0,-1 0 0 0 0,1 0 0 0 0,0 0 0 0 0,0 0 0 0 0,-1 0 0 0 0,1 0 0 0 0,0 0 0 0 0,0 1 0 0 0,0-1 0 0 0,0 0 0 0 0,-1 1 0 0 0,1-1 0 0 0,0 1 0 0 0,0-1 0 0 0,0 1 0 0 0,0 0 0 0 0,0-1 0 0 0,0 1 0 0 0,0 0 0 0 0,0 0 0 0 0,0-1 0 0 0,0 1 0 0 0,1 0 0 0 0,-1 0 0 0 0,0 0 0 0 0,0 2 0 0 0,-2 1-39 0 0,0 1-1 0 0,0-1 0 0 0,1 1 1 0 0,0 0-1 0 0,0 0 0 0 0,0 0 1 0 0,0 0-1 0 0,0 6 0 0 0,-6 48-66 0 0,4-28 159 0 0,3-12-126 0 0,0-1-1 0 0,1 0 1 0 0,1 0 0 0 0,1 0-1 0 0,0 0 1 0 0,1 0 0 0 0,11 33-1 0 0,-12-46-55 0 0,-1-1 0 0 0,1 0 0 0 0,0 0-1 0 0,0 0 1 0 0,0 0 0 0 0,0 0 0 0 0,6 6-1 0 0,-7-9 30 0 0,-1 0-1 0 0,1 0 1 0 0,0-1 0 0 0,0 1-1 0 0,0 0 1 0 0,0-1-1 0 0,0 1 1 0 0,0-1-1 0 0,0 1 1 0 0,0-1 0 0 0,0 0-1 0 0,0 1 1 0 0,0-1-1 0 0,0 0 1 0 0,0 0-1 0 0,0 0 1 0 0,1 1 0 0 0,-1-1-1 0 0,0 0 1 0 0,0-1-1 0 0,0 1 1 0 0,0 0-1 0 0,0 0 1 0 0,0 0 0 0 0,0-1-1 0 0,0 1 1 0 0,0 0-1 0 0,0-1 1 0 0,0 1-1 0 0,0-1 1 0 0,0 1 0 0 0,0-1-1 0 0,0 0 1 0 0,0 1-1 0 0,1-2 1 0 0,5-4 137 0 0,-1 0 0 0 0,1 0 0 0 0,-1 0 0 0 0,-1-1 0 0 0,1 0 0 0 0,5-10 0 0 0,26-50-235 0 0,-32 57 111 0 0,10-22-240 0 0,21-57-1 0 0,-34 83-118 0 0,1 1 0 0 0,-1-1 0 0 0,6-8 0 0 0,-6 12 124 0 0,-2 1-193 0 0,1 5 199 0 0,-1 0 0 0 0,1 0 0 0 0,0-1 0 0 0,0 1 0 0 0,2 5-1 0 0,3 12 3 0 0,5 36-58 0 0,5 34 459 0 0,-14-77-56 0 0,1-1 0 0 0,0 0 0 0 0,7 19 1 0 0,-9-28-83 0 0,1 1 0 0 0,0-1 1 0 0,0 0-1 0 0,0 0 0 0 0,1 0 1 0 0,-1 0-1 0 0,1-1 0 0 0,0 1 1 0 0,0 0-1 0 0,0-1 0 0 0,0 0 1 0 0,1 0-1 0 0,6 4 0 0 0,-9-6-51 0 0,0-1 0 0 0,0 0 0 0 0,1 1 0 0 0,-1-1 0 0 0,1 0 0 0 0,-1 0 0 0 0,0 0 0 0 0,1 0 0 0 0,-1 0 0 0 0,0 0 0 0 0,1 0 1 0 0,-1-1-1 0 0,0 1 0 0 0,1 0 0 0 0,-1-1 0 0 0,0 1 0 0 0,0-1 0 0 0,1 1 0 0 0,-1-1 0 0 0,0 0 0 0 0,0 0 0 0 0,0 1 0 0 0,0-1 0 0 0,0 0 0 0 0,0 0 0 0 0,0 0 0 0 0,0 0 0 0 0,1-2 0 0 0,3-3 43 0 0,0 0 0 0 0,-1 0 1 0 0,7-11-1 0 0,2-7-557 0 0,10-30 1 0 0,-15 36-910 0 0</inkml:trace>
  <inkml:trace contextRef="#ctx0" brushRef="#br0" timeOffset="2052.62">1878 936 11520 0 0,'0'2'886'0'0,"-3"8"-891"0"0,1-3 579 0 0,0 0 1 0 0,0 0-1 0 0,1 0 0 0 0,0 0 0 0 0,1 0 0 0 0,-1 0 0 0 0,1 0 1 0 0,2 13-1 0 0,6 41 1958 0 0,-8-46-1991 0 0,2-1 0 0 0,0 1 0 0 0,0-1 0 0 0,2 0 0 0 0,8 25 0 0 0,-11-37-482 0 0,-1-1 0 0 0,0 0 0 0 0,1 0 0 0 0,0 0-1 0 0,-1 0 1 0 0,1 0 0 0 0,0 0 0 0 0,-1 0 0 0 0,1 0 0 0 0,0 0 0 0 0,0 0-1 0 0,0 0 1 0 0,0 0 0 0 0,0 0 0 0 0,0-1 0 0 0,0 1 0 0 0,0 0-1 0 0,2 0 1 0 0,-2-1-31 0 0,0 0-1 0 0,0 0 1 0 0,0 0-1 0 0,-1-1 1 0 0,1 1-1 0 0,0 0 1 0 0,0-1-1 0 0,0 1 1 0 0,-1 0-1 0 0,1-1 1 0 0,0 1-1 0 0,-1-1 1 0 0,1 1 0 0 0,0-1-1 0 0,-1 1 1 0 0,1-1-1 0 0,-1 0 1 0 0,1 1-1 0 0,-1-1 1 0 0,1 0-1 0 0,-1 1 1 0 0,1-1-1 0 0,-1 0 1 0 0,0 0-1 0 0,1 0 1 0 0,-1 1-1 0 0,0-1 1 0 0,1-1-1 0 0,5-19-152 0 0,-1 0 0 0 0,0 0-1 0 0,-2 0 1 0 0,0 0 0 0 0,0-26-1 0 0,-3 38-154 0 0,6-113-3817 0 0,6-76 3214 0 0,-9 157 1239 0 0,-3 24 636 0 0,1 0 1 0 0,1 1 0 0 0,1-1-1 0 0,5-18 1 0 0,-8 34-945 0 0,0 0 1 0 0,1 0-1 0 0,-1 0 1 0 0,1-1-1 0 0,0 1 1 0 0,-1 0-1 0 0,1 0 0 0 0,0 0 1 0 0,-1 0-1 0 0,1 0 1 0 0,0 0-1 0 0,0 0 1 0 0,0 0-1 0 0,0 1 1 0 0,0-1-1 0 0,0 0 0 0 0,0 0 1 0 0,0 1-1 0 0,0-1 1 0 0,3 0-1 0 0,-1 0-284 0 0,1 1-1 0 0,-1-1 1 0 0,0 1-1 0 0,1 0 1 0 0,6 0-1 0 0,0 0-1045 0 0,1 0-237 0 0</inkml:trace>
  <inkml:trace contextRef="#ctx0" brushRef="#br0" timeOffset="2575.46">1967 738 4608 0 0,'0'0'208'0'0,"-4"-6"32"0"0,-7-7-674 0 0,9 10 1154 0 0,0 0-1 0 0,0 0 0 0 0,-1 1 0 0 0,1-1 0 0 0,-1 0 1 0 0,0 1-1 0 0,0 0 0 0 0,0 0 0 0 0,0 0 0 0 0,0 0 0 0 0,0 0 1 0 0,0 0-1 0 0,-1 1 0 0 0,-6-2 0 0 0,9 3-625 0 0,0 0 0 0 0,0 0 0 0 0,0 0 0 0 0,-1 0 1 0 0,1 0-1 0 0,0 0 0 0 0,0 0 0 0 0,0 1 0 0 0,0-1 0 0 0,0 0 0 0 0,-1 1 0 0 0,1-1 0 0 0,0 1 0 0 0,0-1 0 0 0,0 1 0 0 0,0 0 0 0 0,0-1 1 0 0,0 1-1 0 0,1 0 0 0 0,-1 0 0 0 0,0 0 0 0 0,-1 1 0 0 0,-1 1 31 0 0,1 0 1 0 0,0 0 0 0 0,0 1-1 0 0,0-1 1 0 0,-2 6-1 0 0,-1 4-42 0 0,1 0-1 0 0,1 0 0 0 0,0 0 1 0 0,1 1-1 0 0,0-1 0 0 0,1 1 1 0 0,1-1-1 0 0,0 1 0 0 0,0 0 0 0 0,2-1 1 0 0,0 1-1 0 0,0-1 0 0 0,1 1 1 0 0,1-1-1 0 0,0 0 0 0 0,1-1 1 0 0,0 1-1 0 0,1-1 0 0 0,1 0 0 0 0,-1 0 1 0 0,18 21-1 0 0,-13-19 276 0 0,1 0 0 0 0,0 0 0 0 0,1-1 0 0 0,26 19 0 0 0,-35-28-253 0 0,0-2 1 0 0,0 1-1 0 0,1 0 0 0 0,-1-1 1 0 0,1 0-1 0 0,0 0 0 0 0,-1 0 1 0 0,1-1-1 0 0,0 0 0 0 0,0 0 1 0 0,0 0-1 0 0,0 0 1 0 0,0-1-1 0 0,0 0 0 0 0,1 0 1 0 0,-1 0-1 0 0,0-1 0 0 0,0 1 1 0 0,0-1-1 0 0,0 0 0 0 0,0-1 1 0 0,5-2-1 0 0,2-1 19 0 0,0-2 0 0 0,-1 1 0 0 0,0-2 0 0 0,0 0 0 0 0,0 0 0 0 0,-1 0 0 0 0,0-2 0 0 0,-1 1 0 0 0,0-1 0 0 0,-1 0 0 0 0,13-21 0 0 0,-10 13-140 0 0,-1 0 1 0 0,-1 0-1 0 0,-1-1 1 0 0,-1 0 0 0 0,-1-1-1 0 0,0 1 1 0 0,2-22-1 0 0,-4 11-1220 0 0,-3 0-76 0 0</inkml:trace>
  <inkml:trace contextRef="#ctx0" brushRef="#br0" timeOffset="4112.46">2464 998 9216 0 0,'-5'-8'198'0'0,"0"0"1"0"0,0 0-1 0 0,1-1 0 0 0,-4-11 1 0 0,8 20-157 0 0,0-1 0 0 0,0 1 0 0 0,0-1 0 0 0,0 1 0 0 0,-1-1 0 0 0,1 1 0 0 0,0-1 0 0 0,0 1 0 0 0,0-1 0 0 0,0 1 0 0 0,-1 0 0 0 0,1-1 0 0 0,0 1 0 0 0,0-1 0 0 0,-1 1 0 0 0,1 0 0 0 0,0-1 0 0 0,-1 1 0 0 0,1 0 0 0 0,0-1 0 0 0,-1 1 0 0 0,1 0 1 0 0,-1-1-1 0 0,-1 12 2183 0 0,4 20 1067 0 0,21 135-2943 0 0,-22-153-326 0 0,18 103 161 0 0,-15-104-1321 0 0,-1-2-4616 0 0</inkml:trace>
  <inkml:trace contextRef="#ctx0" brushRef="#br0" timeOffset="4731.16">2417 830 11976 0 0,'0'0'922'0'0,"-5"0"21"0"0,4 0 6331 0 0,24-3-7256 0 0,-19 2-43 0 0,1 0 0 0 0,-1 1 1 0 0,1-1-1 0 0,0 1 0 0 0,6 0 1 0 0,-7 1-51 0 0,0-1 0 0 0,1 1 0 0 0,-1 0 1 0 0,1 0-1 0 0,-1 0 0 0 0,0 1 1 0 0,0-1-1 0 0,0 1 0 0 0,0 0 0 0 0,0 0 1 0 0,0 1-1 0 0,-1-1 0 0 0,1 1 0 0 0,-1-1 1 0 0,1 1-1 0 0,-1 1 0 0 0,0-1 0 0 0,4 5 1 0 0,-3-2 69 0 0,1 1 1 0 0,-1-1-1 0 0,0 1 1 0 0,0-1-1 0 0,-1 1 1 0 0,0 0-1 0 0,-1 1 0 0 0,1-1 1 0 0,1 12-1 0 0,0 9 117 0 0,-2-1 0 0 0,-2 1 0 0 0,-2 30 0 0 0,-9 37 1463 0 0,8-82-768 0 0,0-19 224 0 0,0-21-164 0 0,4 5-766 0 0,0 1-1 0 0,2-1 1 0 0,1 1-1 0 0,0 0 0 0 0,2 0 1 0 0,0 0-1 0 0,2 1 1 0 0,11-23-1 0 0,-15 35-275 0 0,0 0-1 0 0,1 0 0 0 0,0 0 1 0 0,1 1-1 0 0,0-1 0 0 0,0 2 1 0 0,0-1-1 0 0,1 1 0 0 0,0 0 1 0 0,0 0-1 0 0,1 0 0 0 0,0 1 1 0 0,0 1-1 0 0,0-1 0 0 0,14-4 1 0 0,-20 8 49 0 0,0 0 1 0 0,1 1-1 0 0,-1 0 1 0 0,1-1 0 0 0,-1 1-1 0 0,1 0 1 0 0,-1 0-1 0 0,1 0 1 0 0,-1 0 0 0 0,1 1-1 0 0,-1-1 1 0 0,0 1-1 0 0,1 0 1 0 0,-1-1 0 0 0,0 1-1 0 0,1 0 1 0 0,-1 0 0 0 0,0 1-1 0 0,0-1 1 0 0,0 0-1 0 0,2 2 1 0 0,3 3-415 0 0,-1 0 0 0 0,0 1 1 0 0,0-1-1 0 0,7 12 0 0 0,-8-10 147 0 0,-1-3 135 0 0,-1 0-1 0 0,-1 1 1 0 0,1-1 0 0 0,-1 1-1 0 0,0-1 1 0 0,0 1-1 0 0,0 0 1 0 0,-1 0 0 0 0,0 0-1 0 0,1 11 1 0 0,-2 1 372 0 0,0 1 1 0 0,-4 22 0 0 0,2-31-715 0 0,-2 1 4177 0 0,3-10-1577 0 0,1-2-257 0 0,6-12-544 0 0,13-15-335 0 0,-3 5-448 0 0,8-15 79 0 0,-9 15-253 0 0,-1-1 1 0 0,-2 0 0 0 0,14-33 0 0 0,-13 25 403 0 0,-12 30-472 0 0,-3 3-212 0 0,0 0 0 0 0,1 0 0 0 0,-1 0 0 0 0,1 0 1 0 0,-1 0-1 0 0,1 0 0 0 0,-1 0 0 0 0,1 0 0 0 0,0 0 1 0 0,-1 1-1 0 0,1-1 0 0 0,0 0 0 0 0,0 1 0 0 0,0-1 1 0 0,0 1-1 0 0,-1 2 0 0 0,-13 22-54 0 0,1 0 0 0 0,1 1 0 0 0,-14 42 1 0 0,21-50 49 0 0,1 1 0 0 0,1-1 1 0 0,0 1-1 0 0,2 0 1 0 0,0 0-1 0 0,1 23 0 0 0,2-37 39 0 0,-1 0-1 0 0,1-1 1 0 0,0 1-1 0 0,0 0 0 0 0,1 0 1 0 0,0-1-1 0 0,0 1 1 0 0,3 6-1 0 0,-4-10 3 0 0,0-1 0 0 0,0 1 0 0 0,0 0 0 0 0,0-1 0 0 0,1 1 0 0 0,-1-1 0 0 0,0 1-1 0 0,1-1 1 0 0,-1 0 0 0 0,1 0 0 0 0,-1 1 0 0 0,1-1 0 0 0,-1 0 0 0 0,1 0 0 0 0,0-1 0 0 0,0 1 0 0 0,-1 0-1 0 0,1 0 1 0 0,0-1 0 0 0,0 1 0 0 0,0-1 0 0 0,0 0 0 0 0,0 0 0 0 0,0 1 0 0 0,0-1 0 0 0,0 0-1 0 0,0-1 1 0 0,2 1 0 0 0,2-2 3 0 0,0 1-1 0 0,0-1 1 0 0,0 0-1 0 0,0-1 1 0 0,0 0-1 0 0,-1 0 1 0 0,1 0-1 0 0,-1 0 1 0 0,7-7-1 0 0,6-5 29 0 0,20-22 0 0 0,-7 6 13 0 0,-20 21-17 0 0,115-110-4492 0 0,-85 79 2836 0 0</inkml:trace>
  <inkml:trace contextRef="#ctx0" brushRef="#br0" timeOffset="5669.67">3400 1020 920 0 0,'-14'-28'350'0'0,"-1"-3"3633"0"0,3-7 1544 0 0,8 23-3954 0 0,-1 0-1 0 0,-8-15 1 0 0,7 20 322 0 0,8 21-409 0 0,2 3-1750 0 0,10 53 384 0 0,11 131-1 0 0,-23-157 746 0 0,7 44-1 0 0,8-190 1518 0 0,-9 25-2346 0 0,15-99-464 0 0,-10 124 324 0 0,-13 55 99 0 0,0 0 1 0 0,0 0 0 0 0,0 0-1 0 0,0 0 1 0 0,0-1 0 0 0,0 1-1 0 0,0 0 1 0 0,0 0-1 0 0,0 0 1 0 0,0 0 0 0 0,0-1-1 0 0,0 1 1 0 0,0 0 0 0 0,0 0-1 0 0,1 0 1 0 0,-1 0 0 0 0,0-1-1 0 0,0 1 1 0 0,0 0 0 0 0,0 0-1 0 0,0 0 1 0 0,0 0-1 0 0,0 0 1 0 0,0-1 0 0 0,1 1-1 0 0,-1 0 1 0 0,0 0 0 0 0,0 0-1 0 0,0 0 1 0 0,0 0 0 0 0,0 0-1 0 0,1 0 1 0 0,-1 0 0 0 0,0 0-1 0 0,0 0 1 0 0,0 0 0 0 0,0 0-1 0 0,1 0 1 0 0,-1 0-1 0 0,0 0 1 0 0,0 0 0 0 0,0 0-1 0 0,1 0 1 0 0,5 7-108 0 0,2 14-19 0 0,-3-4 86 0 0,-2 0 0 0 0,0 0 1 0 0,-1 1-1 0 0,0 25 0 0 0,5 34-54 0 0,-3-50 32 0 0,2 52 0 0 0,-6-73 135 0 0,-1 0 111 0 0,1-1 0 0 0,0 1 0 0 0,1 0 0 0 0,-1 0 1 0 0,1 0-1 0 0,1-1 0 0 0,1 7 0 0 0,7-22 124 0 0,-3 0-203 0 0,-1 0 1 0 0,0-1 0 0 0,0 0 0 0 0,7-20-1 0 0,-1 1-79 0 0,2-11-129 0 0,-13 35 89 0 0,1 0 1 0 0,-1 0 0 0 0,1 1-1 0 0,1-1 1 0 0,-1 0-1 0 0,1 1 1 0 0,0 0-1 0 0,0-1 1 0 0,0 1-1 0 0,1 1 1 0 0,7-9-1 0 0,-9 11-22 0 0,0 0 0 0 0,0 1 0 0 0,0-1-1 0 0,0 1 1 0 0,1 0 0 0 0,-1-1-1 0 0,0 1 1 0 0,1 0 0 0 0,-1 0 0 0 0,1 1-1 0 0,0-1 1 0 0,-1 0 0 0 0,6 0 0 0 0,-5 2-21 0 0,0-1 0 0 0,0 1 0 0 0,0-1 0 0 0,0 1 0 0 0,0 0 0 0 0,0 0 0 0 0,0 0 0 0 0,0 0 0 0 0,0 1 0 0 0,-1-1 0 0 0,4 3 0 0 0,0 1 2 0 0,0 0 1 0 0,0 0-1 0 0,-1 0 0 0 0,1 0 1 0 0,7 13-1 0 0,-8-12 160 0 0,0 0 0 0 0,0 0 0 0 0,0-1 0 0 0,1 0 1 0 0,7 7-1 0 0,-12-12-86 0 0,0 0 1 0 0,0 1-1 0 0,0-1 0 0 0,-1 0 1 0 0,1 0-1 0 0,0 1 1 0 0,0-1-1 0 0,0 0 1 0 0,0 0-1 0 0,0 0 1 0 0,0 0-1 0 0,0 0 1 0 0,0-1-1 0 0,0 1 0 0 0,0 0 1 0 0,-1 0-1 0 0,1-1 1 0 0,0 1-1 0 0,0 0 1 0 0,0-1-1 0 0,0 1 1 0 0,-1-1-1 0 0,1 1 1 0 0,0-1-1 0 0,0 1 0 0 0,-1-1 1 0 0,1 1-1 0 0,0-1 1 0 0,-1 0-1 0 0,2 0 1 0 0,15-21 207 0 0,-13 15-184 0 0,1-1-1 0 0,-1 0 0 0 0,0 0 1 0 0,-1 0-1 0 0,0 0 0 0 0,0 0 1 0 0,-1-1-1 0 0,0 1 0 0 0,0-1 1 0 0,0-10-1 0 0,-2 6 29 0 0,1 7-60 0 0,-1 1-1 0 0,0 0 0 0 0,0-1 1 0 0,0 1-1 0 0,-1-1 0 0 0,-1-6 1 0 0,1 11-11 0 0,1 0-1 0 0,0 0 1 0 0,-1 0 0 0 0,1 0 0 0 0,-1 1 0 0 0,1-1 0 0 0,-1 0 0 0 0,1 0 0 0 0,-1 1 0 0 0,0-1 0 0 0,1 0 0 0 0,-1 1-1 0 0,0-1 1 0 0,1 0 0 0 0,-1 1 0 0 0,0-1 0 0 0,-1 0 0 0 0,0 1-7 0 0,1-1 0 0 0,-1 1-1 0 0,1 0 1 0 0,-1 0 0 0 0,1 0 0 0 0,-1 0 0 0 0,1 0 0 0 0,-1 0-1 0 0,1 0 1 0 0,-1 0 0 0 0,1 0 0 0 0,-1 1 0 0 0,1-1-1 0 0,-3 1 1 0 0,-3 3-33 0 0,-1 1 0 0 0,1-1 0 0 0,-1 1 0 0 0,1 1 0 0 0,1-1 0 0 0,-1 1 0 0 0,-8 10 0 0 0,4-6-11 0 0,5-3 35 0 0,-1 1 0 0 0,1 0-1 0 0,1 0 1 0 0,-1 1 0 0 0,1 0-1 0 0,1-1 1 0 0,0 2 0 0 0,0-1-1 0 0,0 0 1 0 0,1 1 0 0 0,1-1-1 0 0,0 1 1 0 0,0 0 0 0 0,1 0-1 0 0,0 0 1 0 0,1 11 0 0 0,0-17 16 0 0,0 0 1 0 0,0-1-1 0 0,1 1 1 0 0,0 0-1 0 0,0-1 1 0 0,0 1 0 0 0,0-1-1 0 0,0 1 1 0 0,0-1-1 0 0,1 0 1 0 0,0 1-1 0 0,0-1 1 0 0,0 0-1 0 0,3 3 1 0 0,-4-4 2 0 0,0-1 0 0 0,0 0 1 0 0,1 1-1 0 0,-1-1 0 0 0,1 0 0 0 0,-1 0 1 0 0,1 0-1 0 0,0 0 0 0 0,-1 0 0 0 0,1-1 1 0 0,0 1-1 0 0,0 0 0 0 0,0-1 1 0 0,-1 1-1 0 0,1-1 0 0 0,0 0 0 0 0,0 0 1 0 0,0 1-1 0 0,0-1 0 0 0,0 0 0 0 0,0-1 1 0 0,-1 1-1 0 0,1 0 0 0 0,0 0 0 0 0,0-1 1 0 0,0 1-1 0 0,0-1 0 0 0,3-1 0 0 0,1-2-29 0 0,1 0 0 0 0,-1 0 0 0 0,1 0 0 0 0,-1-1 0 0 0,-1 1-1 0 0,1-2 1 0 0,-1 1 0 0 0,9-11 0 0 0,3-6-336 0 0,13-27 0 0 0,-21 36 177 0 0,3-9-1442 0 0,-5 1-468 0 0</inkml:trace>
  <inkml:trace contextRef="#ctx0" brushRef="#br0" timeOffset="6037.78">3942 849 1840 0 0,'-6'50'516'0'0,"7"29"7414"0"0,0-29-4472 0 0,-1-16-2223 0 0,-2 116 2617 0 0,4-66-373 0 0,5-96-2824 0 0,-1-4-498 0 0,0-1 1 0 0,-1 0-1 0 0,-1 0 1 0 0,2-19 0 0 0,8-34-42 0 0,43-106-296 0 0,-53 164 153 0 0,1 0 1 0 0,1 0 0 0 0,12-19 0 0 0,-17 28 17 0 0,1 1 1 0 0,0-1 0 0 0,0 0-1 0 0,0 1 1 0 0,0-1 0 0 0,0 1-1 0 0,1 0 1 0 0,-1 0 0 0 0,1 0-1 0 0,-1 0 1 0 0,1 0 0 0 0,0 1-1 0 0,0-1 1 0 0,0 1 0 0 0,0 0-1 0 0,0-1 1 0 0,0 1 0 0 0,0 1-1 0 0,0-1 1 0 0,4 0 0 0 0,-4 1-3 0 0,0 1 1 0 0,0-1-1 0 0,-1 1 1 0 0,1 0 0 0 0,0 0-1 0 0,-1 0 1 0 0,1 0-1 0 0,0 0 1 0 0,-1 1 0 0 0,0-1-1 0 0,1 1 1 0 0,-1 0-1 0 0,0-1 1 0 0,0 1 0 0 0,0 0-1 0 0,0 0 1 0 0,0 1-1 0 0,0-1 1 0 0,0 0 0 0 0,2 5-1 0 0,3 5-23 0 0,0 1 0 0 0,8 23-1 0 0,-5-5 62 0 0,8 35-1 0 0,-2-4-4 0 0,35 110 15 0 0,-34-116-1570 0 0,-11-37-102 0 0</inkml:trace>
  <inkml:trace contextRef="#ctx0" brushRef="#br0" timeOffset="6406.76">4710 734 11920 0 0,'0'0'546'0'0,"0"0"-10"0"0,-4 6-221 0 0,2-3-109 0 0,0 1 0 0 0,0-1 0 0 0,0 0 0 0 0,1 1 0 0 0,0-1 0 0 0,-1 1 0 0 0,1-1 0 0 0,0 1 0 0 0,1 0 1 0 0,-1 0-1 0 0,1-1 0 0 0,-1 1 0 0 0,1 5 0 0 0,1 7 170 0 0,5 30 1 0 0,-3-28-145 0 0,2 11-12 0 0,1 0 0 0 0,14 40-1 0 0,-14-52-57 0 0,1 0-1 0 0,1 0 1 0 0,1 0-1 0 0,0-1 1 0 0,12 15-1 0 0,-18-27-123 0 0,-1-1 0 0 0,1 1 0 0 0,0-1-1 0 0,0 0 1 0 0,0 0 0 0 0,1-1-1 0 0,-1 1 1 0 0,1-1 0 0 0,0 1 0 0 0,-1-1-1 0 0,1 0 1 0 0,0 0 0 0 0,5 1-1 0 0,-6-2-15 0 0,0-1 0 0 0,0 0-1 0 0,0 1 1 0 0,0-1-1 0 0,1 0 1 0 0,-1 0 0 0 0,0-1-1 0 0,0 1 1 0 0,0-1-1 0 0,0 1 1 0 0,0-1 0 0 0,0 0-1 0 0,-1 0 1 0 0,1 0-1 0 0,0-1 1 0 0,0 1 0 0 0,-1-1-1 0 0,1 1 1 0 0,3-4-1 0 0,-3 2-210 0 0,0 1 1 0 0,0 0-1 0 0,0-1 0 0 0,-1 1 0 0 0,1-1 0 0 0,3-6 0 0 0,-1-3-6424 0 0</inkml:trace>
  <inkml:trace contextRef="#ctx0" brushRef="#br0" timeOffset="6816.6">4713 1015 8752 0 0,'-20'-1'695'0'0,"-1"0"3459"0"0,21 0-3914 0 0,0 0-1 0 0,1-1 1 0 0,-1 1 0 0 0,1 0-1 0 0,-1 0 1 0 0,1 0 0 0 0,-1 1-1 0 0,1-1 1 0 0,-1 0 0 0 0,1 0-1 0 0,1-1 1 0 0,5-4-79 0 0,-1 1 0 0 0,2 1 0 0 0,-1-1 0 0 0,0 1 0 0 0,1 0 0 0 0,0 1 0 0 0,-1-1 0 0 0,16-2 0 0 0,3-4-104 0 0,4-3-359 0 0,-1-1-1 0 0,0-1 1 0 0,40-30-1 0 0,70-68-2526 0 0,-134 109 2727 0 0,3-2 106 0 0,-1 0-1 0 0,0 0 1 0 0,0-1-1 0 0,-1 0 1 0 0,0-1 0 0 0,0 1-1 0 0,0-1 1 0 0,7-15-1 0 0,-13 22 315 0 0,0 1 52 0 0,0 0 214 0 0,-10 6 797 0 0,-12 4-297 0 0,1 2 0 0 0,-31 21 0 0 0,42-24-877 0 0,-1-1 0 0 0,1 1 0 0 0,0 1 0 0 0,1 0 1 0 0,0 0-1 0 0,-8 13 0 0 0,17-22-203 0 0,-1-1 0 0 0,1 1 0 0 0,0 0 0 0 0,-1-1 0 0 0,1 1 0 0 0,0 0 0 0 0,-1 0 0 0 0,1-1 0 0 0,0 1 0 0 0,0 0 0 0 0,0 0 0 0 0,0-1 0 0 0,0 1 0 0 0,0 0 0 0 0,0 0 0 0 0,0-1 0 0 0,0 1 0 0 0,0 0 0 0 0,0 0 0 0 0,0-1 0 0 0,0 1 0 0 0,1 0 0 0 0,-1-1 0 0 0,1 2 0 0 0,0 0 5 0 0,0-1 0 0 0,0 1 1 0 0,0-1-1 0 0,1 0 1 0 0,-1 0-1 0 0,0 1 0 0 0,1-1 1 0 0,-1 0-1 0 0,1 0 0 0 0,1 1 1 0 0,4 1-2 0 0,-1-1 0 0 0,1 1-1 0 0,-1-1 1 0 0,10 2 0 0 0,17 4-8 0 0,34 14 0 0 0,-38-13 0 0 0,-11-2 17 0 0,0 0-1 0 0,0 0 0 0 0,-1 2 0 0 0,0 0 0 0 0,27 20 0 0 0,-37-23 74 0 0,1 0 0 0 0,-1 1 0 0 0,0 0-1 0 0,-1 0 1 0 0,1 0 0 0 0,-2 1 0 0 0,1 0-1 0 0,-1 0 1 0 0,0 1 0 0 0,0-1-1 0 0,-1 1 1 0 0,-1 0 0 0 0,4 12 0 0 0,-4-10 96 0 0,-1 0 1 0 0,0 0 0 0 0,-1 0-1 0 0,0 0 1 0 0,-1 0 0 0 0,0 0-1 0 0,-1 0 1 0 0,0 0 0 0 0,0 0-1 0 0,-2 0 1 0 0,-3 13-1 0 0,3-17-45 0 0,0 1 0 0 0,0-1 0 0 0,-1 0-1 0 0,0 0 1 0 0,0 0 0 0 0,-1-1-1 0 0,1 1 1 0 0,-1-1 0 0 0,-1 0 0 0 0,1-1-1 0 0,-1 1 1 0 0,0-1 0 0 0,-1 0-1 0 0,1-1 1 0 0,-1 1 0 0 0,-9 3-1 0 0,3-2-256 0 0,0 0 0 0 0,0-2 0 0 0,-1 1-1 0 0,0-2 1 0 0,1 0 0 0 0,-1 0-1 0 0,0-2 1 0 0,0 0 0 0 0,-1 0-1 0 0,1-1 1 0 0,0-1 0 0 0,-23-4 0 0 0,0-3-942 0 0</inkml:trace>
  <inkml:trace contextRef="#ctx0" brushRef="#br0" timeOffset="7728.71">52 483 11976 0 0,'0'0'266'0'0,"-4"-18"780"0"0,4 17-917 0 0,0 0 1 0 0,0-1 0 0 0,1 1 0 0 0,-1-1 0 0 0,0 1 0 0 0,1 0 0 0 0,-1-1-1 0 0,1 1 1 0 0,-1 0 0 0 0,1-1 0 0 0,0 1 0 0 0,-1 0 0 0 0,1 0-1 0 0,0 0 1 0 0,0 0 0 0 0,0 0 0 0 0,1-2 0 0 0,1 1 113 0 0,0 0 0 0 0,0 0 0 0 0,-1 0 0 0 0,1 1-1 0 0,0-1 1 0 0,0 1 0 0 0,5-2 0 0 0,0 1 21 0 0,1 0 0 0 0,0 0 1 0 0,-1 1-1 0 0,18-1 0 0 0,77 10-156 0 0,-26 0-114 0 0,436 38 316 0 0,52 3 628 0 0,378-27 1432 0 0,-385-14-2037 0 0,-458-6-315 0 0,317 11 37 0 0,637 54 288 0 0,-576-33-227 0 0,-447-32-62 0 0,281 16 638 0 0,1-18 112 0 0,-222-6-459 0 0,127-25-1 0 0,-156 17-229 0 0,-1-2 0 0 0,112-46 0 0 0,-24-12 944 0 0,-122 57-822 0 0,0-1-1 0 0,-1-1 1 0 0,26-25-1 0 0,5-15 199 0 0,-2-3-1 0 0,75-109 1 0 0,-58 81-243 0 0,-63 81-192 0 0,-9 9 0 0 0,1 0 0 0 0,-1 0 0 0 0,0 0 0 0 0,0 0 0 0 0,0 0 0 0 0,0-1 0 0 0,0 1 0 0 0,0 0 0 0 0,0 0 0 0 0,1 0 0 0 0,-1 0 0 0 0,0 0 0 0 0,0 0-1 0 0,0 0 1 0 0,0 0 0 0 0,0 0 0 0 0,0 0 0 0 0,1 0 0 0 0,-1 0 0 0 0,0 0 0 0 0,0 0 0 0 0,0 0 0 0 0,0 0 0 0 0,1 0 0 0 0,-1 0 0 0 0,0 0 0 0 0,0 0 0 0 0,0 0 0 0 0,0 0 0 0 0,0 0 0 0 0,1 0 0 0 0,-1 0 0 0 0,0 0 0 0 0,0 0 0 0 0,0 0-1 0 0,0 0 1 0 0,0 0 0 0 0,1 0 0 0 0,-1 0 0 0 0,0 0 0 0 0,0 1 0 0 0,0-1 0 0 0,0 0 0 0 0,0 0 0 0 0,0 0 0 0 0,0 0 0 0 0,0 0 0 0 0,0 0 0 0 0,1 1 0 0 0,-1-1 0 0 0,0 0 0 0 0,0 0 0 0 0,0 0 0 0 0,0 0 0 0 0,0 0 0 0 0,0 1 0 0 0,0-1 0 0 0,0 10 7 0 0,0-9-1 0 0,-1 44 5 0 0,-2 0 1 0 0,-13 62-1 0 0,-33 87 8 0 0,42-169-21 0 0,-4 44 0 0 0,3-12-187 0 0,2-20-798 0 0,-3 49-1 0 0,9-2-7141 0 0,3-33-205 0 0</inkml:trace>
  <inkml:trace contextRef="#ctx0" brushRef="#br0" timeOffset="8453.19">249 1925 11056 0 0,'0'0'852'0'0,"-5"0"-618"0"0,4-1 6695 0 0,3-2-6798 0 0,1 0 0 0 0,0 0 0 0 0,0 0 0 0 0,0 0 0 0 0,0 1 0 0 0,0 0 0 0 0,0 0 0 0 0,0-1 0 0 0,1 2 0 0 0,-1-1 0 0 0,1 0 0 0 0,0 1 0 0 0,-1 0 0 0 0,1-1 0 0 0,0 2-1 0 0,0-1 1 0 0,0 0 0 0 0,5 0 0 0 0,9 0-200 0 0,0 0 0 0 0,29 3-1 0 0,853 105 184 0 0,-628-70 20 0 0,56 9 454 0 0,279 33 352 0 0,258-30-200 0 0,-637-53 658 0 0,412-60 0 0 0,409-142 1229 0 0,-359 36-3143 0 0,-427 102-7823 0 0,-142 37-448 0 0</inkml:trace>
  <inkml:trace contextRef="#ctx0" brushRef="#br0" timeOffset="9719.54">3265 2241 8288 0 0,'-6'6'756'0'0,"4"1"-564"0"0,-1-1 1 0 0,1 0 0 0 0,0 1-1 0 0,1-1 1 0 0,0 1 0 0 0,0-1-1 0 0,0 1 1 0 0,1 9 0 0 0,-2 1 1799 0 0,-1 61 3250 0 0,5 40-2273 0 0,0-16-1691 0 0,8 122 709 0 0,-6-47-1819 0 0,-8-147-2204 0 0,4-29 73 0 0</inkml:trace>
  <inkml:trace contextRef="#ctx0" brushRef="#br0" timeOffset="10963.01">3020 2856 8288 0 0,'-2'-19'852'0'0,"1"-7"-539"0"0,2 7 2284 0 0,-1 0 1 0 0,-1-23-1 0 0,-1 24-668 0 0,2 0 0 0 0,2-31 1 0 0,-1 47-1776 0 0,-1-1 0 0 0,1 0 1 0 0,0 0-1 0 0,1 0 1 0 0,-1 1-1 0 0,3-5 1 0 0,-3 5-86 0 0,0 0 1 0 0,0 0 0 0 0,0 0 0 0 0,0 0-1 0 0,0 0 1 0 0,0 0 0 0 0,0 0 0 0 0,-1-1-1 0 0,1-2 1 0 0,0 5-65 0 0,0 0-1 0 0,0 0 1 0 0,0 0 0 0 0,0 0-1 0 0,0 0 1 0 0,0 0 0 0 0,0 0-1 0 0,0 1 1 0 0,0-1-1 0 0,-1 0 1 0 0,1 0 0 0 0,2 2-1 0 0,1 1-12 0 0,0 1 0 0 0,0 0 1 0 0,0 0-1 0 0,0 0 0 0 0,0 0 0 0 0,-1 1 0 0 0,0 0 0 0 0,0-1 0 0 0,3 9 0 0 0,3 6-41 0 0,6 25 1 0 0,-7-20-58 0 0,2 4 4 0 0,71 219-923 0 0,-70-204 977 0 0,-3-9 35 0 0,1-1-1 0 0,2 0 0 0 0,23 51 0 0 0,-31-78 38 0 0,1 0-1 0 0,0 0 1 0 0,0 0-1 0 0,0 0 0 0 0,0-1 1 0 0,8 7-1 0 0,-10-11 9 0 0,-1 1-1 0 0,1-1 1 0 0,0 0 0 0 0,0 0-1 0 0,-1 0 1 0 0,1 0 0 0 0,0 0-1 0 0,0 0 1 0 0,0 0-1 0 0,1-1 1 0 0,-1 1 0 0 0,0-1-1 0 0,0 1 1 0 0,0-1 0 0 0,0 0-1 0 0,0 0 1 0 0,1 0-1 0 0,-1 0 1 0 0,0 0 0 0 0,0 0-1 0 0,0-1 1 0 0,0 1 0 0 0,0-1-1 0 0,4-1 1 0 0,-1 0 77 0 0,0-1-1 0 0,0 0 1 0 0,0 0 0 0 0,0-1 0 0 0,0 1 0 0 0,-1-1-1 0 0,1 0 1 0 0,-1 0 0 0 0,6-8 0 0 0,3-5 246 0 0,13-26 1 0 0,-14 24-227 0 0,34-66 516 0 0,57-145 1 0 0,-88 195-615 0 0,26-70-2229 0 0,-34 91-487 0 0,2 8-5668 0 0</inkml:trace>
  <inkml:trace contextRef="#ctx0" brushRef="#br0" timeOffset="11920.11">2407 3745 2304 0 0,'-22'-83'3264'0'0,"-3"-22"6217"0"0,37 150-6113 0 0,20 51-3826 0 0,-28-84 609 0 0,32 80-511 0 0,-3-11 103 0 0,29 111 233 0 0,-13-38-615 0 0,-46-148 516 0 0,4 18-619 0 0,1-2 0 0 0,21 39 0 0 0,-28-60-4475 0 0</inkml:trace>
  <inkml:trace contextRef="#ctx0" brushRef="#br0" timeOffset="12439.71">2340 3423 7368 0 0,'0'0'568'0'0,"0"8"-268"0"0,1-4-125 0 0,1-1 1 0 0,-1 0 0 0 0,1 1-1 0 0,-1-1 1 0 0,1 0 0 0 0,0 0-1 0 0,0 0 1 0 0,0 0-1 0 0,1 0 1 0 0,-1 0 0 0 0,1-1-1 0 0,0 1 1 0 0,5 3 0 0 0,4 2 268 0 0,0 0 0 0 0,17 6 0 0 0,-6-2 98 0 0,46 25-96 0 0,-23-14 325 0 0,-1 3 0 0 0,71 52 0 0 0,-105-69-666 0 0,-1 1 0 0 0,0 0 0 0 0,-1 0 1 0 0,0 1-1 0 0,-1 0 0 0 0,0 1 1 0 0,-1 0-1 0 0,10 20 0 0 0,-13-23 107 0 0,-1 0 0 0 0,0 0 0 0 0,0 0 0 0 0,-1 0 0 0 0,0 1 0 0 0,0 0 0 0 0,-1-1 0 0 0,-1 1 0 0 0,1 0 0 0 0,-2-1 0 0 0,1 1 0 0 0,-1-1 0 0 0,-3 13 0 0 0,-1-7 6 0 0,0 1 0 0 0,-1-1 0 0 0,-1 0 0 0 0,0 0 0 0 0,-14 20-1 0 0,0-5 132 0 0,-35 38-1 0 0,33-45-19 0 0,-25 19 0 0 0,15-13 165 0 0,27-24-441 0 0,1-1 0 0 0,-1 0 0 0 0,0 0 0 0 0,0 0 0 0 0,-1-1 1 0 0,1 0-1 0 0,-1 0 0 0 0,-7 2 0 0 0,13-5-66 0 0,1 0 0 0 0,0 0 0 0 0,-1 0 0 0 0,1 0 0 0 0,-1 0 0 0 0,1 0 0 0 0,-1 0 1 0 0,1 0-1 0 0,-1 0 0 0 0,1 0 0 0 0,0 0 0 0 0,-1 0 0 0 0,1 0 0 0 0,-1 0 0 0 0,1-1 1 0 0,0 1-1 0 0,-1 0 0 0 0,1 0 0 0 0,-1 0 0 0 0,1-1 0 0 0,0 1 0 0 0,-1 0 0 0 0,1 0 0 0 0,0-1 1 0 0,-1 1-1 0 0,1 0 0 0 0,0-1 0 0 0,-1 1 0 0 0,1 0 0 0 0,0-1 0 0 0,0 1 0 0 0,0-1 1 0 0,-1 1-1 0 0,1-2-33 0 0,-1 0 0 0 0,1 0 0 0 0,0 1 0 0 0,0-1 1 0 0,-1 0-1 0 0,1 0 0 0 0,0 0 0 0 0,1 1 0 0 0,-1-3 1 0 0,1-4-206 0 0,1 1 0 0 0,0-1 0 0 0,4-10 0 0 0,0 7-52 0 0,0 0 0 0 0,1 0 1 0 0,0 0-1 0 0,0 1 0 0 0,1 0 1 0 0,0 0-1 0 0,1 1 1 0 0,0 0-1 0 0,13-9 0 0 0,3-1-616 0 0,1 2-1 0 0,46-24 1 0 0,-53 32 864 0 0,0 0 1 0 0,1 2 0 0 0,0 0 0 0 0,1 1 0 0 0,0 1 0 0 0,32-4 0 0 0,35 3 6080 0 0,-87 6-5348 0 0,-1 0-92 0 0,10-11 1060 0 0,-10 10-1581 0 0,0 0 1 0 0,0-1-1 0 0,0 1 1 0 0,0 0-1 0 0,0 0 1 0 0,-1 0-1 0 0,1 0 1 0 0,0-1-1 0 0,-1 1 1 0 0,1 0-1 0 0,0 0 1 0 0,-1 0-1 0 0,1 0 1 0 0,-1 0-1 0 0,0 0 1 0 0,1 0 0 0 0,-1 0-1 0 0,0 0 1 0 0,1 0-1 0 0,-1 0 1 0 0,0 1-1 0 0,0-1 1 0 0,0 0-1 0 0,-1-1 1 0 0,-2 0-41 0 0,1 0 1 0 0,0 0-1 0 0,0 0 0 0 0,-1 0 1 0 0,1 0-1 0 0,-5-1 1 0 0,2 2-44 0 0,1 0 1 0 0,-1 0-1 0 0,0 0 1 0 0,1 1 0 0 0,-1 0-1 0 0,0 0 1 0 0,1 0 0 0 0,-1 1-1 0 0,1 0 1 0 0,-1 0 0 0 0,1 0-1 0 0,-1 1 1 0 0,1 0 0 0 0,-1 0-1 0 0,1 0 1 0 0,0 0-1 0 0,0 1 1 0 0,0 0 0 0 0,-7 6-1 0 0,7-5-21 0 0,0 1-1 0 0,0-1 0 0 0,0 1 0 0 0,0 0 1 0 0,1 0-1 0 0,0 1 0 0 0,0 0 0 0 0,1-1 1 0 0,-1 1-1 0 0,1 0 0 0 0,0 1 1 0 0,1-1-1 0 0,0 0 0 0 0,0 1 0 0 0,0 0 1 0 0,-1 7-1 0 0,2-2 1 0 0,1 0 0 0 0,0 0 0 0 0,0 0 1 0 0,4 17-1 0 0,-3-21 19 0 0,1-1 1 0 0,-1 0 0 0 0,2 0-1 0 0,-1 0 1 0 0,1 0 0 0 0,0 0 0 0 0,0 0-1 0 0,6 7 1 0 0,-8-13 13 0 0,0 1 0 0 0,0 0 0 0 0,1-1 0 0 0,-1 1 0 0 0,1-1 0 0 0,-1 1 0 0 0,1-1 0 0 0,0 1 1 0 0,0-1-1 0 0,-1 0 0 0 0,1 0 0 0 0,0 0 0 0 0,0 0 0 0 0,0 0 0 0 0,0-1 0 0 0,0 1 0 0 0,0 0 0 0 0,0-1 0 0 0,0 0 0 0 0,0 1 0 0 0,1-1 0 0 0,-1 0 0 0 0,0 0 0 0 0,0 0 1 0 0,0 0-1 0 0,0-1 0 0 0,0 1 0 0 0,0-1 0 0 0,1 1 0 0 0,-1-1 0 0 0,0 1 0 0 0,0-1 0 0 0,0 0 0 0 0,-1 0 0 0 0,4-2 0 0 0,4-3-104 0 0,0-1-1 0 0,-1 1 0 0 0,0-2 1 0 0,0 1-1 0 0,12-15 1 0 0,26-41-2619 0 0,-29 38-1843 0 0,6-5-2320 0 0</inkml:trace>
  <inkml:trace contextRef="#ctx0" brushRef="#br0" timeOffset="12802.2">3209 3581 14192 0 0,'-1'-1'54'0'0,"1"0"1"0"0,0 1-1 0 0,-1-1 1 0 0,1 0 0 0 0,0 0-1 0 0,-1 1 1 0 0,1-1 0 0 0,-1 1-1 0 0,1-1 1 0 0,-1 0-1 0 0,0 1 1 0 0,1-1 0 0 0,-1 1-1 0 0,0-1 1 0 0,1 1 0 0 0,-1-1-1 0 0,0 1 1 0 0,0 0-1 0 0,1-1 1 0 0,-1 1 0 0 0,0 0-1 0 0,0-1 1 0 0,1 1 0 0 0,-3 0-1 0 0,1 0 34 0 0,0 0 0 0 0,-1 0 0 0 0,1 0 0 0 0,-1 0 1 0 0,1 1-1 0 0,0-1 0 0 0,-1 1 0 0 0,-3 1 0 0 0,-1 1 300 0 0,0 0 1 0 0,1 1-1 0 0,-1 0 1 0 0,1 0-1 0 0,-7 5 1 0 0,-9 13 142 0 0,1 0 0 0 0,1 1 0 0 0,0 1 1 0 0,2 0-1 0 0,1 2 0 0 0,-15 31 0 0 0,26-46-413 0 0,1 0 0 0 0,0 0 0 0 0,-4 16 0 0 0,8-22-100 0 0,-1 1-1 0 0,1 0 1 0 0,0-1 0 0 0,1 1-1 0 0,-1 0 1 0 0,1 0-1 0 0,0 0 1 0 0,1-1 0 0 0,1 9-1 0 0,-2-12-16 0 0,1-1-1 0 0,-1 1 1 0 0,1-1 0 0 0,0 1-1 0 0,-1 0 1 0 0,1-1-1 0 0,0 1 1 0 0,0-1 0 0 0,0 1-1 0 0,0-1 1 0 0,1 0-1 0 0,-1 1 1 0 0,0-1 0 0 0,0 0-1 0 0,1 0 1 0 0,1 1-1 0 0,0 0 2 0 0,0-1 0 0 0,0 1 0 0 0,1-1-1 0 0,-1 0 1 0 0,0 0 0 0 0,0 0 0 0 0,1-1 0 0 0,3 1-1 0 0,6-1 62 0 0,0 0 0 0 0,0-1 0 0 0,20-3 0 0 0,-27 3-9 0 0,28-5 55 0 0,78-8 550 0 0,-100 14-605 0 0,0 0-1 0 0,0 0 1 0 0,0 1-1 0 0,0 1 1 0 0,0 0-1 0 0,0 0 1 0 0,13 5-1 0 0,-22-5-29 0 0,1-1-1 0 0,-1 0 1 0 0,0 1 0 0 0,0 0-1 0 0,0 0 1 0 0,0 0-1 0 0,0 0 1 0 0,0 0 0 0 0,0 1-1 0 0,0-1 1 0 0,-1 1-1 0 0,0 0 1 0 0,1 0 0 0 0,-1 0-1 0 0,0 0 1 0 0,1 3-1 0 0,-1-1 59 0 0,0-1-1 0 0,0 1 1 0 0,-1 0-1 0 0,0 0 0 0 0,0 0 1 0 0,0 0-1 0 0,-1 0 0 0 0,0 0 1 0 0,0 0-1 0 0,-1 7 1 0 0,-1 4 121 0 0,-1 0 0 0 0,-1-1 0 0 0,-1 0 0 0 0,0 0 0 0 0,-1 0 1 0 0,-10 17-1 0 0,9-18-76 0 0,-1-1 0 0 0,0 0 1 0 0,-1-1-1 0 0,-17 20 0 0 0,21-27-147 0 0,0-1-1 0 0,0 1 0 0 0,0-1 0 0 0,0 0 0 0 0,-1 0 0 0 0,0-1 0 0 0,1 1 1 0 0,-1-1-1 0 0,-1 0 0 0 0,1-1 0 0 0,0 0 0 0 0,-13 3 0 0 0,17-5-57 0 0,0 0-1 0 0,-1 0 1 0 0,1 0-1 0 0,0 0 1 0 0,0-1 0 0 0,0 1-1 0 0,0-1 1 0 0,0 1-1 0 0,0-1 1 0 0,0 0-1 0 0,0 0 1 0 0,0 0 0 0 0,0 0-1 0 0,0 0 1 0 0,1 0-1 0 0,-1-1 1 0 0,0 1-1 0 0,1-1 1 0 0,-1 1 0 0 0,1-1-1 0 0,-1 1 1 0 0,1-1-1 0 0,0 0 1 0 0,0 0-1 0 0,0 0 1 0 0,0 0 0 0 0,-1-2-1 0 0,0-8-2249 0 0</inkml:trace>
  <inkml:trace contextRef="#ctx0" brushRef="#br0" timeOffset="13174.54">3364 3903 14688 0 0,'27'189'7138'0'0,"-22"-173"-6549"0"0,-1 4 859 0 0,4-39-1193 0 0,-4-9-1428 0 0,-1 0-1 0 0,0-56 1 0 0,-21-160-4411 0 0,14 232 7180 0 0,2 11 492 0 0,3 7-1165 0 0,0 3-319 0 0,0-3-491 0 0,0 1 1 0 0,1-1-1 0 0,-1 0 0 0 0,1 0 1 0 0,0 0-1 0 0,0 0 0 0 0,1 0 0 0 0,0-1 1 0 0,0 1-1 0 0,5 5 0 0 0,-2-3-94 0 0,-3-5-88 0 0,-1 1 0 0 0,1-1 0 0 0,-1-1 1 0 0,1 1-1 0 0,0 0 0 0 0,0-1 0 0 0,0 1 0 0 0,1-1 1 0 0,-1 0-1 0 0,0 0 0 0 0,1 0 0 0 0,5 1 0 0 0,12 3-2023 0 0,-1-2 1 0 0,39 4-1 0 0,-28-8 236 0 0</inkml:trace>
  <inkml:trace contextRef="#ctx0" brushRef="#br0" timeOffset="13541.3">3704 3815 2304 0 0,'0'0'643'0'0,"0"0"1859"0"0,0 0 817 0 0,0 0 158 0 0,0 0-276 0 0,-7 3 11 0 0,-40 25 897 0 0,23-15-3157 0 0,-23 18 0 0 0,35-21-802 0 0,0 0 1 0 0,0 0-1 0 0,1 1 0 0 0,1 1 0 0 0,0 0 1 0 0,0 1-1 0 0,1 0 0 0 0,-9 16 0 0 0,13-17-142 0 0,0-1 0 0 0,0 1-1 0 0,1 0 1 0 0,0 1-1 0 0,1-1 1 0 0,0 0 0 0 0,1 1-1 0 0,1 0 1 0 0,0-1 0 0 0,1 21-1 0 0,1-23 11 0 0,0 1 0 0 0,0-1 0 0 0,6 18 0 0 0,-7-26-8 0 0,1 1-1 0 0,0-1 1 0 0,-1 0-1 0 0,1 0 1 0 0,0 0-1 0 0,1 0 1 0 0,-1 0-1 0 0,0 0 1 0 0,0 0-1 0 0,1 0 1 0 0,-1 0-1 0 0,1 0 1 0 0,0-1-1 0 0,-1 1 1 0 0,1-1-1 0 0,0 1 1 0 0,0-1-1 0 0,0 0 1 0 0,0 1-1 0 0,0-1 1 0 0,0 0-1 0 0,1-1 1 0 0,3 2-1 0 0,-4-2 10 0 0,1 0-1 0 0,-1 0 1 0 0,0 0-1 0 0,1-1 1 0 0,-1 0 0 0 0,0 1-1 0 0,1-1 1 0 0,-1 0-1 0 0,0 0 1 0 0,0 0-1 0 0,0 0 1 0 0,0 0 0 0 0,0-1-1 0 0,4-2 1 0 0,-1 0 33 0 0,-1 0 0 0 0,1 0 0 0 0,-1 0 1 0 0,0-1-1 0 0,4-5 0 0 0,1-5 73 0 0,-1-1-1 0 0,-1 0 1 0 0,10-29-1 0 0,-9 22-49 0 0,13-27 0 0 0,-14 38-75 0 0,-7 12 0 0 0,0 0 0 0 0,0-1 0 0 0,0 1 0 0 0,0 0 0 0 0,0-1 0 0 0,0 1 0 0 0,1 0 0 0 0,-1 0 0 0 0,0-1 0 0 0,0 1 0 0 0,0 0 0 0 0,0 0 0 0 0,1-1 0 0 0,-1 1 0 0 0,0 0 0 0 0,0 0 0 0 0,0-1 0 0 0,1 1 0 0 0,-1 0 0 0 0,0 0 0 0 0,1 0 0 0 0,-1 0 0 0 0,0 0 0 0 0,0-1 0 0 0,1 1 0 0 0,-1 0 0 0 0,0 0 0 0 0,1 0 0 0 0,-1 0 0 0 0,0 0 0 0 0,0 0 0 0 0,1 0 0 0 0,-1 0 0 0 0,0 0 0 0 0,1 0 0 0 0,-1 0 0 0 0,0 0 0 0 0,1 0 0 0 0,-1 0 0 0 0,0 0 0 0 0,0 1 0 0 0,1-1 0 0 0,-1 0 0 0 0,0 0 0 0 0,0 0 0 0 0,1 0 0 0 0,-1 0 0 0 0,0 1 0 0 0,1-1 0 0 0,7 10 0 0 0,-8-9 0 0 0,3 5-104 0 0,1 1 0 0 0,-1 1 0 0 0,-1-1 0 0 0,1 0 0 0 0,-2 1 0 0 0,3 8 0 0 0,2 50-862 0 0,-4-49 802 0 0,0 9 68 0 0,4 84 129 0 0,-7-96 254 0 0,1-1 1 0 0,-2 1-1 0 0,0-1 0 0 0,0 1 1 0 0,-9 24-1 0 0,9-34-274 0 0,0 1 0 0 0,0-1 0 0 0,0 1 1 0 0,0-1-1 0 0,-1 0 0 0 0,0 0 0 0 0,0 0 1 0 0,0 0-1 0 0,0-1 0 0 0,0 1 0 0 0,-7 4 0 0 0,8-7-12 0 0,0 0-1 0 0,0 0 0 0 0,0 0 1 0 0,0 0-1 0 0,0 0 0 0 0,-1 0 0 0 0,1 0 1 0 0,0-1-1 0 0,-1 1 0 0 0,1-1 0 0 0,0 0 1 0 0,-1 0-1 0 0,1 0 0 0 0,0 0 1 0 0,-1 0-1 0 0,1 0 0 0 0,-1 0 0 0 0,1-1 1 0 0,0 1-1 0 0,-1-1 0 0 0,1 0 0 0 0,0 0 1 0 0,0 0-1 0 0,-4-2 0 0 0,3 2-27 0 0,0-1 0 0 0,1 0 0 0 0,-1 0 0 0 0,0 0 1 0 0,1-1-1 0 0,-1 1 0 0 0,1-1 0 0 0,0 1 0 0 0,-1-1 0 0 0,1 0 0 0 0,1 0 0 0 0,-1 0 0 0 0,0 0 0 0 0,1 0 0 0 0,-1 0 0 0 0,0-4 1 0 0,-1-4-351 0 0,0 0 0 0 0,2-1 1 0 0,-2-16-1 0 0,3 27 320 0 0,-3-23-2242 0 0</inkml:trace>
  <inkml:trace contextRef="#ctx0" brushRef="#br0" timeOffset="13953.96">3822 3719 13360 0 0,'-5'-22'1170'0'0,"-2"-10"886"0"0,-2 11 2427 0 0,9 21-4424 0 0,0 0 0 0 0,0 0 0 0 0,0 0 1 0 0,0-1-1 0 0,0 1 0 0 0,0 0 0 0 0,0 0 1 0 0,0 0-1 0 0,0 0 0 0 0,0-1 1 0 0,0 1-1 0 0,0 0 0 0 0,0 0 0 0 0,0 0 1 0 0,-1 0-1 0 0,1-1 0 0 0,0 1 0 0 0,0 0 1 0 0,0 0-1 0 0,0 0 0 0 0,0 0 0 0 0,0 0 1 0 0,0 0-1 0 0,-1 0 0 0 0,1-1 0 0 0,0 1 1 0 0,0 0-1 0 0,0 0 0 0 0,0 0 0 0 0,-1 0 1 0 0,1 0-1 0 0,0 0 0 0 0,0 0 0 0 0,0 0 1 0 0,0 0-1 0 0,-1 0 0 0 0,1 0 0 0 0,0 0 1 0 0,0 0-1 0 0,0 0 0 0 0,0 0 0 0 0,-1 0 1 0 0,1 0-1 0 0,0 0 0 0 0,0 0 0 0 0,0 0 1 0 0,0 0-1 0 0,0 0 0 0 0,-1 0 0 0 0,1 0 1 0 0,0 1-1 0 0,0-1 0 0 0,0 0 0 0 0,-5 13 626 0 0,1 20-672 0 0,17 158 49 0 0,-6-124 50 0 0,-2 96 1 0 0,-8 28 1808 0 0,4-198-1830 0 0,0 0 0 0 0,0 1 1 0 0,1-1-1 0 0,3-9 0 0 0,2-7 46 0 0,10-45-52 0 0,4 0 1 0 0,36-82-1 0 0,-49 132-103 0 0,1-1 0 0 0,16-22-1 0 0,-22 36 15 0 0,0 1-1 0 0,1 0 0 0 0,-1 0 1 0 0,1 0-1 0 0,0 0 0 0 0,0 0 1 0 0,0 1-1 0 0,0 0 0 0 0,1 0 0 0 0,-1 0 1 0 0,1 0-1 0 0,0 1 0 0 0,0-1 1 0 0,6-1-1 0 0,-8 4-2 0 0,-1 0 0 0 0,1 0 1 0 0,0 0-1 0 0,0 0 0 0 0,0 0 0 0 0,-1 0 1 0 0,1 1-1 0 0,0-1 0 0 0,0 1 0 0 0,-1 0 1 0 0,1 0-1 0 0,-1 0 0 0 0,1 0 0 0 0,-1 1 1 0 0,1-1-1 0 0,-1 0 0 0 0,1 1 0 0 0,-1 0 1 0 0,0 0-1 0 0,2 2 0 0 0,5 5-30 0 0,-1-1-1 0 0,0 2 0 0 0,9 12 1 0 0,-6-4 14 0 0,0 0 1 0 0,-1 1 0 0 0,-1 0-1 0 0,9 28 1 0 0,18 85-81 0 0,-21-72 87 0 0,36 172 8 0 0,-43-176-610 0 0,-3-1 0 0 0,-2 71 0 0 0,-5-87-5606 0 0,-5-5-2073 0 0</inkml:trace>
  <inkml:trace contextRef="#ctx0" brushRef="#br0" timeOffset="14386.92">1300 3145 8752 0 0,'-4'-3'392'0'0,"3"2"-307"0"0,0 0 0 0 0,-1 0 0 0 0,1 0 0 0 0,0-1 0 0 0,0 1 0 0 0,0 0 0 0 0,0-1 0 0 0,0 1 0 0 0,0 0 0 0 0,0-1 0 0 0,0 1 0 0 0,1-1 0 0 0,-1 0 0 0 0,0 1 1 0 0,1-1-1 0 0,0 0 0 0 0,-1 1 0 0 0,1-3 0 0 0,0 4-57 0 0,1 0-1 0 0,-1-1 1 0 0,0 1 0 0 0,1 0 0 0 0,-1-1 0 0 0,1 1 0 0 0,-1 0 0 0 0,1-1-1 0 0,-1 1 1 0 0,1 0 0 0 0,-1 0 0 0 0,1 0 0 0 0,-1 0 0 0 0,1-1 0 0 0,-1 1-1 0 0,1 0 1 0 0,-1 0 0 0 0,1 0 0 0 0,1 0 39 0 0,35-7 152 0 0,48-3 0 0 0,-45 6-344 0 0,154-5-47 0 0,-76 5 573 0 0,385-3 966 0 0,16 0-408 0 0,130-44 594 0 0,-140 21-480 0 0,-464 30-947 0 0,-1 3-1 0 0,1 1 0 0 0,-1 2 1 0 0,72 20-1 0 0,-92-18 245 0 0,1 0 0 0 0,-1 2 0 0 0,-1 1 0 0 0,0 1 1 0 0,0 0-1 0 0,-1 2 0 0 0,-1 1 0 0 0,0 0 0 0 0,27 28 0 0 0,-19-12 32 0 0,-1 2-1 0 0,-2 1 1 0 0,-2 1 0 0 0,-1 1-1 0 0,29 62 1 0 0,-23-33 208 0 0,-3 2 1 0 0,27 106-1 0 0,-37-106-416 0 0,-3 0 0 0 0,-3 2 0 0 0,-3 0 0 0 0,-3-1-1 0 0,-2 2 1 0 0,-4-1 0 0 0,-14 93 0 0 0,-8-63-1699 0 0,15-64-4098 0 0,-2 4-2915 0 0</inkml:trace>
  <inkml:trace contextRef="#ctx0" brushRef="#br0" timeOffset="15022.75">1307 3229 6912 0 0,'-5'-22'1352'0'0,"1"-1"1"0"0,-2-34 0 0 0,5 48-131 0 0,-1-25 2443 0 0,2 31-2529 0 0,1 4-173 0 0,2 18-69 0 0,52 269 39 0 0,-30-165-812 0 0,-6-23-122 0 0,87 468-77 0 0,-50-289 134 0 0,-45-236 222 0 0,31 101 725 0 0,-31-113-900 0 0,1-1 0 0 0,25 46 0 0 0,-23-53-61 0 0,0-1-1 0 0,32 37 1 0 0,-36-48 48 0 0,1 0-1 0 0,1-1 1 0 0,0 0-1 0 0,0-1 1 0 0,1 0 0 0 0,17 8-1 0 0,-9-7 28 0 0,1-2 0 0 0,0 0 0 0 0,0-1 0 0 0,1-1 0 0 0,0-2-1 0 0,0 0 1 0 0,0-1 0 0 0,45-1 0 0 0,12-5 505 0 0,96-16 0 0 0,-172 18-595 0 0,314-50 1493 0 0,437-73-96 0 0,-466 81-1375 0 0,-32 11 12 0 0,-107 14-62 0 0,-58 7-1310 0 0,-2 3-4964 0 0,-5 2-2314 0 0</inkml:trace>
  <inkml:trace contextRef="#ctx0" brushRef="#br0" timeOffset="15539.89">3041 4854 1840 0 0,'-2'-22'-62'0'0,"0"4"3064"0"0,2 17 131 0 0,0 1 158 0 0,0 0-277 0 0,-1 9-134 0 0,0 4-2016 0 0,1 0 0 0 0,1 23-1 0 0,0-2-229 0 0,6 67 434 0 0,-1-21-988 0 0,11 204 908 0 0,-13-221-830 0 0,-1-41-187 0 0,-1 0 1 0 0,-2 0 0 0 0,-2 32-1 0 0,-8-24-4094 0 0,8-24 2520 0 0,1-3-4758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6:48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19 8288 0 0,'0'0'638'0'0,"1"-2"-414"0"0,0 0 253 0 0,0 0 0 0 0,1 1 0 0 0,-1-1-1 0 0,1 0 1 0 0,0 1 0 0 0,0-1-1 0 0,-1 1 1 0 0,4-2 0 0 0,-4 2 982 0 0,-1 1-318 0 0,0 0-139 0 0,0 0-30 0 0,1 2-49 0 0,2 6-606 0 0,-1 0 0 0 0,0 0 0 0 0,0 1-1 0 0,-1 0 1 0 0,0-1 0 0 0,0 1 0 0 0,-1-1 0 0 0,0 1 0 0 0,-1 0-1 0 0,-3 16 1 0 0,3-10-145 0 0,0 25-1 0 0,-1 8-35 0 0,-7 26-101 0 0,-32 350 179 0 0,33-324-214 0 0,0 15 0 0 0,2 72 9 0 0,-3 199 36 0 0,0 237 363 0 0,7-574-400 0 0,-9 178-6 0 0,6-176-5 0 0,-21 182 489 0 0,15-157-1103 0 0,-29 96-1 0 0,30-132-7573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6:40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1729 49 8288 0 0,'-12'-10'381'0'0,"12"10"-361"0"0,-1-1 0 0 0,1 1-1 0 0,0-1 1 0 0,-1 1 0 0 0,1-1 0 0 0,0 1-1 0 0,0-1 1 0 0,-1 1 0 0 0,1-1 0 0 0,0 1 0 0 0,0-1-1 0 0,0 1 1 0 0,0-1 0 0 0,-1 0 0 0 0,1 1-1 0 0,0-1 1 0 0,0 1 0 0 0,0-1 0 0 0,0 0 0 0 0,-1-7 107 0 0,-5 3 2051 0 0,4 4-1556 0 0,1 0 1 0 0,0 0 0 0 0,0 0 0 0 0,0 0 0 0 0,-1 0 0 0 0,1 0 0 0 0,0 0 0 0 0,0-1 0 0 0,0 1 0 0 0,0-2 0 0 0,1 39 880 0 0,5 91 747 0 0,-6-50-1701 0 0,0-9-339 0 0,10 450 953 0 0,-6-422-858 0 0,-2 59 68 0 0,-6-22-177 0 0,0 11-117 0 0,3-115-60 0 0,-16 150 90 0 0,6-38 143 0 0,6-55-71 0 0,6 40 38 0 0,2-93-198 0 0,-2-1 0 0 0,-1 1 0 0 0,-7 39 0 0 0,-1-36 23 0 0,-2 13-24 0 0,10-42-12 0 0,-1-1-1 0 0,0 1 1 0 0,0-1 0 0 0,-1 0-1 0 0,-3 8 1 0 0,2-8-27 0 0,1 1 0 0 0,0 0-1 0 0,-3 13 1 0 0,2 12-47 0 0,2-21 44 0 0,1 0 0 0 0,-6 16 0 0 0,2-8-406 0 0,1 0-1 0 0,-5 35 1 0 0,8-50-34 0 0,1-1 0 0 0,-1 1 0 0 0,0-1 0 0 0,0 0 0 0 0,-1 1 0 0 0,1-1 0 0 0,-1 0-1 0 0,-1 3 1 0 0,-4 7-7045 0 0</inkml:trace>
  <inkml:trace contextRef="#ctx0" brushRef="#br0" timeOffset="428.69">1277 2074 3680 0 0,'0'0'284'0'0,"-1"-1"-187"0"0,-15-11 1020 0 0,-7-10 7574 0 0,9 4-3225 0 0,14 18-4814 0 0,0 0-100 0 0,-1 2-510 0 0,1 0 0 0 0,0 0-1 0 0,0 1 1 0 0,1-1-1 0 0,-1 0 1 0 0,0 0-1 0 0,1 0 1 0 0,-1 0 0 0 0,1 0-1 0 0,-1 1 1 0 0,1-1-1 0 0,1 2 1 0 0,0 2 12 0 0,47 131-110 0 0,-1-2 235 0 0,-40-110 8 0 0,23 46 0 0 0,-15-35 105 0 0,-10-24-98 0 0,1-1-1 0 0,0 0 0 0 0,0-1 1 0 0,1 1-1 0 0,1-1 0 0 0,0-1 1 0 0,0 0-1 0 0,21 16 0 0 0,-25-22-110 0 0,0 0 0 0 0,0 0 0 0 0,1 0 0 0 0,-1-1 1 0 0,1 0-1 0 0,0 0 0 0 0,-1-1 0 0 0,1 1 0 0 0,0-1 0 0 0,0 0 0 0 0,0-1 0 0 0,0 1 0 0 0,0-1 0 0 0,0-1 0 0 0,0 1 0 0 0,0-1 0 0 0,0 0 0 0 0,0 0 0 0 0,0-1 0 0 0,6-2 0 0 0,-8 2 25 0 0,-1 0 0 0 0,1 0 0 0 0,-1 0 0 0 0,0-1-1 0 0,5-4 1 0 0,-6 5-63 0 0,0-1 1 0 0,1 1-1 0 0,-1 0 0 0 0,1 0 0 0 0,0 1 0 0 0,-1-1 0 0 0,5-1 0 0 0,12-6-862 0 0,-18 8-454 0 0</inkml:trace>
  <inkml:trace contextRef="#ctx0" brushRef="#br0" timeOffset="8768.24">1616 2508 5528 0 0,'0'0'422'0'0,"0"0"-10"0"0,0 0 988 0 0,0 0 463 0 0,0 0 90 0 0,0 0-95 0 0,-9-6 1784 0 0,7 6-3402 0 0,0-1 0 0 0,1 0 0 0 0,-1-1 0 0 0,0 1 0 0 0,1 0 0 0 0,-1 0 0 0 0,1-1 0 0 0,-1 1 0 0 0,1-1 0 0 0,0 1 0 0 0,-1-1 0 0 0,1 1 0 0 0,0-1 0 0 0,0 0 0 0 0,0 0 0 0 0,0 0 0 0 0,1 1 0 0 0,-1-1 0 0 0,0 0 0 0 0,1 0 0 0 0,-1 0 0 0 0,1 0 0 0 0,0 0 0 0 0,0 0 0 0 0,0 0 0 0 0,0 0 0 0 0,0 0 0 0 0,1-4 0 0 0,0 1-99 0 0,0 0 1 0 0,0 0-1 0 0,1 0 1 0 0,0 0-1 0 0,0 1 1 0 0,1-1 0 0 0,4-7-1 0 0,6-14 304 0 0,39-70 535 0 0,-12 25-720 0 0,-18 31-474 0 0,30-40 0 0 0,-9 14-2222 0 0,-12 16-6235 0 0</inkml:trace>
  <inkml:trace contextRef="#ctx0" brushRef="#br0" timeOffset="10637.2">0 2705 4608 0 0,'0'0'353'0'0,"1"0"-231"0"0,2-2 200 0 0,6-7 5039 0 0,2 0-2583 0 0,-1 4-1844 0 0,77-30 3668 0 0,-71 30-4303 0 0,0 0 1 0 0,1 1-1 0 0,27-3 0 0 0,35 1 28 0 0,145 6 0 0 0,-165 5-341 0 0,189 11 510 0 0,-170-14 286 0 0,91-10 0 0 0,173-43 1493 0 0,-262 37-1882 0 0,340-31 553 0 0,-72 35-700 0 0,-204 9-228 0 0,-85 0 9 0 0,170-6 36 0 0,-2-16 116 0 0,-208 20-170 0 0,248-45 172 0 0,-22-7-422 0 0,-141 30-2367 0 0,-74 18-3436 0 0,-2 1-1889 0 0</inkml:trace>
  <inkml:trace contextRef="#ctx0" brushRef="#br0" timeOffset="11934.61">89 2344 8952 0 0,'0'0'406'0'0,"0"2"-4"0"0,0-2-363 0 0,0 1-1 0 0,0 0 1 0 0,0-1 0 0 0,0 1 0 0 0,0 0 0 0 0,0-1 0 0 0,0 1 0 0 0,0 0 0 0 0,-1-1 0 0 0,1 1-1 0 0,0 0 1 0 0,0-1 0 0 0,0 1 0 0 0,-1 0 0 0 0,1-1 0 0 0,0 1 0 0 0,-1-1 0 0 0,1 1-1 0 0,-1 0 1 0 0,1-1 0 0 0,-1 1 0 0 0,1-1 0 0 0,-1 1 0 0 0,0-1 33 0 0,1 0 1 0 0,0 1 0 0 0,0-1-1 0 0,-1 0 1 0 0,1 0 0 0 0,0 1-1 0 0,0-1 1 0 0,-1 0-1 0 0,1 1 1 0 0,0-1 0 0 0,0 0-1 0 0,0 1 1 0 0,-1-1-1 0 0,1 0 1 0 0,0 1 0 0 0,0-1-1 0 0,0 0 1 0 0,0 1 0 0 0,0-1-1 0 0,0 1 1 0 0,0-1-1 0 0,0 0 1 0 0,0 1 0 0 0,0 12 3465 0 0,0-12-3126 0 0,0-1-57 0 0,2 15 655 0 0,9 18 768 0 0,0 1-552 0 0,-9-28-982 0 0,0 0 0 0 0,0 0 0 0 0,0 1-1 0 0,1 12 1 0 0,4 46 514 0 0,-3-26-264 0 0,-1 48-1 0 0,-5 134 409 0 0,-1 21 196 0 0,1-37-532 0 0,0 4-422 0 0,-2-52-59 0 0,2-57 28 0 0,-3 41 233 0 0,3-112-319 0 0,2-1 1 0 0,3 35-1 0 0,16 141 461 0 0,-18-185-426 0 0,-2 26-1 0 0,0-29-65 0 0,0 0 1 0 0,4 31-1 0 0,-1-39 4 0 0,1 0 0 0 0,0 0 0 0 0,0 0 0 0 0,1 0 0 0 0,0-1 0 0 0,0 1 0 0 0,0-1 0 0 0,1 0 0 0 0,1 0 0 0 0,-1-1 0 0 0,10 9 0 0 0,-11-11 14 0 0,1 0 0 0 0,0 0 0 0 0,0-1 0 0 0,0 0 0 0 0,0 0 0 0 0,0 0 0 0 0,11 3 0 0 0,2 0 58 0 0,21 4 0 0 0,27 2 13 0 0,0-2 1 0 0,1-4-1 0 0,-1-3 0 0 0,100-7 1 0 0,72-6-28 0 0,40-3-52 0 0,32-9 67 0 0,301-20 192 0 0,227 27 219 0 0,-798 15-413 0 0,364 13 289 0 0,-64 4 32 0 0,7 2-128 0 0,-240-13-308 0 0,-74-2-431 0 0,-22-2 14 0 0,-1-1-1 0 0,0 0 1 0 0,11-1 0 0 0,-17 0-101 0 0,-1-1 0 0 0,1 1 0 0 0,-1-1 0 0 0,1 0 0 0 0,-1 0 0 0 0,0 0 0 0 0,6-3 0 0 0,-2-2-1682 0 0</inkml:trace>
  <inkml:trace contextRef="#ctx0" brushRef="#br0" timeOffset="12507.01">3750 2390 12608 0 0,'-2'-1'2'0'0,"-3"-1"179"0"0,0-1 1 0 0,0 0-1 0 0,0 0 0 0 0,0 0 1 0 0,0 0-1 0 0,-5-6 1 0 0,-12-14-149 0 0,14 16 475 0 0,1 0 0 0 0,0 0 0 0 0,0-1 0 0 0,1 0 0 0 0,-9-15 0 0 0,-2-10 1684 0 0,-17-37 1820 0 0,24 40-1827 0 0,10 30-2164 0 0,0 1 0 0 0,0-1 0 0 0,0 0 0 0 0,0 0 0 0 0,0 0 0 0 0,0 0 1 0 0,0 0-1 0 0,0 0 0 0 0,0 0 0 0 0,0 0 0 0 0,0 0 0 0 0,0 0 0 0 0,0 0 0 0 0,0 0 0 0 0,0 0 0 0 0,0 0 1 0 0,0 0-1 0 0,0 0 0 0 0,0 0 0 0 0,0 0 0 0 0,0 1 0 0 0,0-1 0 0 0,0 0 0 0 0,0 0 0 0 0,0 0 0 0 0,0 0 1 0 0,-1 0-1 0 0,1 0 0 0 0,0 0 0 0 0,0 0 0 0 0,0 0 0 0 0,0 0 0 0 0,0 0 0 0 0,0 0 0 0 0,0 0 0 0 0,0 0 1 0 0,0 0-1 0 0,0 0 0 0 0,0 0 0 0 0,0 0 0 0 0,0 0 0 0 0,0 0 0 0 0,0 0 0 0 0,0 0 0 0 0,0 0 0 0 0,0 0 1 0 0,-1 0-1 0 0,1 0 0 0 0,0 0 0 0 0,0 0 0 0 0,0 0 0 0 0,0 0 0 0 0,-2 11 254 0 0,0 17-221 0 0,10 245-39 0 0,-1 47 156 0 0,-26 312 2146 0 0,11-490-1719 0 0,-12 170 278 0 0,6-156-669 0 0,-29 218-309 0 0,35-328-274 0 0,-4 23-1813 0 0,1-23-4536 0 0,-2-2-2560 0 0</inkml:trace>
  <inkml:trace contextRef="#ctx0" brushRef="#br0" timeOffset="14302.84">606 3781 3224 0 0,'-17'-6'286'0'0,"4"0"-97"0"0,-2 2 2517 0 0,-25-13 0 0 0,-2 0 824 0 0,40 16-3198 0 0,-1 0 0 0 0,0 1 0 0 0,1-1 0 0 0,-1 1 0 0 0,0 0 0 0 0,1 0 0 0 0,-1 0 0 0 0,0 0 0 0 0,1 0 0 0 0,-1 0 0 0 0,-4 2 0 0 0,9 11 1112 0 0,3 0-1190 0 0,-1 0 1 0 0,2-1-1 0 0,0 1 0 0 0,0-1 1 0 0,1 0-1 0 0,15 19 1 0 0,57 60-335 0 0,-73-85 125 0 0,230 250 19 0 0,-224-242-133 0 0,-9-9-80 0 0,1-1-1 0 0,-1 0 1 0 0,1 0 0 0 0,8 7-1 0 0,-10-10-732 0 0,-5-8-4882 0 0,0-7 403 0 0</inkml:trace>
  <inkml:trace contextRef="#ctx0" brushRef="#br0" timeOffset="14655.78">469 3632 5528 0 0,'10'-4'430'0'0,"-6"2"-378"0"0,0 1-1 0 0,0-1 1 0 0,0 1 0 0 0,0 0-1 0 0,7-1 1 0 0,-9 2 31 0 0,35-3 1748 0 0,1 2 0 0 0,39 3 0 0 0,-62-1-1296 0 0,1 1 1 0 0,-1 0-1 0 0,0 1 1 0 0,0 1-1 0 0,0 1 1 0 0,0 0-1 0 0,24 12 1 0 0,-20-7 192 0 0,-1 2 1 0 0,17 13 0 0 0,-27-19-551 0 0,-2 0 1 0 0,1 0-1 0 0,-1 1 0 0 0,0 0 1 0 0,0 0-1 0 0,-1 1 0 0 0,7 12 1 0 0,-6-9 59 0 0,0 1 1 0 0,-1 1-1 0 0,0-1 1 0 0,-1 1-1 0 0,0 0 1 0 0,2 20-1 0 0,-4-19-11 0 0,-1-5 6 0 0,0 0 0 0 0,0 0-1 0 0,-1 0 1 0 0,-1 16 0 0 0,-1-13-85 0 0,-1 1 0 0 0,0-1 0 0 0,0 0 0 0 0,-6 13 0 0 0,6-19-94 0 0,0 0 0 0 0,0 0-1 0 0,-1-1 1 0 0,0 1 0 0 0,0-1 0 0 0,0 0 0 0 0,-1 0 0 0 0,1 0-1 0 0,-9 6 1 0 0,7-7-447 0 0,1 0-1 0 0,-1 0 0 0 0,0-1 0 0 0,0 1 1 0 0,-1-1-1 0 0,-6 2 0 0 0,12-6-149 0 0,1 0 0 0 0,-1-1 0 0 0,1 1 0 0 0,0 0 0 0 0,0 0 0 0 0,0-1 0 0 0,0 1 0 0 0,0 0 0 0 0,0-1 1 0 0,0 1-1 0 0,0-2 0 0 0,3-7-5161 0 0</inkml:trace>
  <inkml:trace contextRef="#ctx0" brushRef="#br0" timeOffset="15383.61">972 3922 1376 0 0,'13'-13'1377'0'0,"21"-19"-1"0"0,3 7 7307 0 0,21-4-3346 0 0,-45 23-4432 0 0,-11 5-739 0 0,0 0 1 0 0,0 0-1 0 0,0 0 0 0 0,0-1 1 0 0,0 1-1 0 0,0-1 1 0 0,-1 1-1 0 0,1-1 0 0 0,0 1 1 0 0,-1-1-1 0 0,0 0 0 0 0,1 0 1 0 0,-1 0-1 0 0,0 0 0 0 0,0 0 1 0 0,0 0-1 0 0,0 0 0 0 0,0 0 1 0 0,0 0-1 0 0,-1 0 0 0 0,1-1 1 0 0,-1 1-1 0 0,1 0 1 0 0,-1-1-1 0 0,0 1 0 0 0,0 0 1 0 0,0 0-1 0 0,0-1 0 0 0,-1-3 1 0 0,-1-2-3 0 0,0 1 1 0 0,0 0-1 0 0,-1 0 1 0 0,1 0-1 0 0,-2 0 0 0 0,1 1 1 0 0,-1-1-1 0 0,0 1 1 0 0,0 0-1 0 0,-10-11 1 0 0,7 9-237 0 0,0 1-1 0 0,-1 1 1 0 0,0-1 0 0 0,0 2 0 0 0,-17-11 0 0 0,23 15 17 0 0,0 0 0 0 0,0 0 0 0 0,0 1 0 0 0,0-1-1 0 0,0 0 1 0 0,0 1 0 0 0,0-1 0 0 0,-1 1 0 0 0,1 0 0 0 0,0 0 0 0 0,0 0 0 0 0,0 0 0 0 0,-1 0 0 0 0,1 0 0 0 0,0 1 0 0 0,0-1 0 0 0,0 1 0 0 0,0-1 0 0 0,0 1 0 0 0,0 0 0 0 0,0 0 0 0 0,0 0 0 0 0,0 0 0 0 0,0 0 0 0 0,0 0 0 0 0,0 1 0 0 0,1-1 0 0 0,-1 0 0 0 0,0 1 0 0 0,1 0 0 0 0,-1-1 0 0 0,-1 4 0 0 0,0-1-104 0 0,1 0-1 0 0,0 0 1 0 0,0 0 0 0 0,0 0 0 0 0,1 0 0 0 0,-1 1 0 0 0,1-1 0 0 0,0 0 0 0 0,0 1-1 0 0,0-1 1 0 0,1 1 0 0 0,0-1 0 0 0,0 7 0 0 0,1 5-94 0 0,1 0-1 0 0,6 22 1 0 0,-6-28 286 0 0,2 3-11 0 0,-1 0 1 0 0,2-1-1 0 0,0 1 1 0 0,0-1-1 0 0,1 0 1 0 0,11 16-1 0 0,-1-5 346 0 0,38 40 0 0 0,-50-58-321 0 0,1-1 0 0 0,-1 0 0 0 0,1 1 0 0 0,1-2 0 0 0,-1 1 1 0 0,0 0-1 0 0,1-1 0 0 0,-1 0 0 0 0,1-1 0 0 0,6 3 0 0 0,-9-5-41 0 0,-1 1 0 0 0,0-1 1 0 0,0 0-1 0 0,0-1 1 0 0,0 1-1 0 0,0 0 0 0 0,1-1 1 0 0,-1 1-1 0 0,0-1 1 0 0,0 1-1 0 0,0-1 0 0 0,0 0 1 0 0,0 0-1 0 0,0 0 1 0 0,0 0-1 0 0,2-2 0 0 0,-1 1 17 0 0,-1 0-1 0 0,1 0 1 0 0,-1 0-1 0 0,0 0 1 0 0,0-1-1 0 0,0 1 1 0 0,0-1-1 0 0,0 1 1 0 0,-1-1-1 0 0,1 1 1 0 0,1-5-1 0 0,0-4 28 0 0,0 0 0 0 0,-1 0 0 0 0,0-1 0 0 0,0 1 0 0 0,-1-21 1 0 0,-8-56-189 0 0,2 41-143 0 0,-9-49-745 0 0,4 33-2350 0 0,3 5-1825 0 0,7 56 4548 0 0,3 8 427 0 0,1-1 0 0 0,0 0 0 0 0,0 0 0 0 0,5 5-1 0 0,11 16 303 0 0,34 73 4103 0 0,-19-27-851 0 0,1 1 58 0 0,-36-72-3311 0 0,1 0-1 0 0,-1 0 1 0 0,1 0-1 0 0,0 0 1 0 0,-1 0 0 0 0,1-1-1 0 0,-1 1 1 0 0,1 0-1 0 0,0 0 1 0 0,0-1-1 0 0,0 1 1 0 0,-1 0-1 0 0,2 0 1 0 0,-1-1-38 0 0,-1 0 0 0 0,0 0-1 0 0,1 0 1 0 0,-1 0 0 0 0,0 0 0 0 0,0 0 0 0 0,1 0 0 0 0,-1 0-1 0 0,0 0 1 0 0,0 0 0 0 0,1 0 0 0 0,-1 0 0 0 0,0-1 0 0 0,1 1 0 0 0,-1 0-1 0 0,0 0 1 0 0,0 0 0 0 0,0 0 0 0 0,1 0 0 0 0,-1-1 0 0 0,0 1 0 0 0,0 0-1 0 0,1 0 1 0 0,-1 0 0 0 0,0-1 0 0 0,0 1 0 0 0,0 0 0 0 0,0 0 0 0 0,0 0-1 0 0,1-1 1 0 0,0-3 216 0 0,1 0-1 0 0,-1 0 1 0 0,0 0 0 0 0,2-8-1 0 0,-2 5-381 0 0,2-8 278 0 0,-1-1 0 0 0,-1 1-1 0 0,-1-1 1 0 0,-2-28-1 0 0,-15-64 137 0 0,9 63-193 0 0,0 3-27 0 0,4 28-207 0 0,1-1-1 0 0,1 1 1 0 0,0-1-1 0 0,1 0 1 0 0,0 0 0 0 0,3-25-1 0 0,-2 40 83 0 0,0-1-1 0 0,0 1 1 0 0,0-1-1 0 0,0 1 1 0 0,0-1-1 0 0,0 1 1 0 0,0 0-1 0 0,1-1 1 0 0,-1 1-1 0 0,0-1 1 0 0,0 1-1 0 0,0 0 1 0 0,0-1-1 0 0,1 1 1 0 0,-1-1-1 0 0,0 1 1 0 0,0 0-1 0 0,1-1 1 0 0,-1 1 0 0 0,0 0-1 0 0,1-1 1 0 0,-1 1-1 0 0,0 0 1 0 0,1 0-1 0 0,-1-1 1 0 0,0 1-1 0 0,1 0 1 0 0,-1 0-1 0 0,1 0 1 0 0,-1 0-1 0 0,0 0 1 0 0,1-1-1 0 0,-1 1 1 0 0,1 0-1 0 0,-1 0 1 0 0,1 0-1 0 0,-1 0 1 0 0,1 0-1 0 0,-1 0 1 0 0,0 0-1 0 0,1 0 1 0 0,-1 0-1 0 0,1 1 1 0 0,-1-1-1 0 0,0 0 1 0 0,1 0-1 0 0,-1 0 1 0 0,1 0-1 0 0,-1 0 1 0 0,0 1 0 0 0,1-1-1 0 0,-1 0 1 0 0,0 0-1 0 0,1 1 1 0 0,-1-1-1 0 0,0 0 1 0 0,1 1-1 0 0,-1-1 1 0 0,0 1-1 0 0,3 1-309 0 0,0 1-1 0 0,0-1 1 0 0,-1 1-1 0 0,0 0 1 0 0,4 4-1 0 0,-3-1-73 0 0,-1 0-1 0 0,1 1 1 0 0,1 8-1 0 0,3 5-330 0 0,-5-13 579 0 0,0 1-1 0 0,0 0 0 0 0,-1 0 1 0 0,0 0-1 0 0,-1 0 1 0 0,0 11-1 0 0,0-14 300 0 0,0-3 28 0 0,0 0-1 0 0,1 0 1 0 0,-1 0 0 0 0,0-1-1 0 0,1 1 1 0 0,-1 0 0 0 0,1 0-1 0 0,-1 0 1 0 0,1-1 0 0 0,0 1-1 0 0,0 0 1 0 0,0-1 0 0 0,0 1-1 0 0,0-1 1 0 0,0 1 0 0 0,0-1-1 0 0,2 2 1 0 0,-2-2-51 0 0,0 0 1 0 0,0 0-1 0 0,0-1 0 0 0,0 1 1 0 0,0-1-1 0 0,0 1 1 0 0,0-1-1 0 0,0 1 0 0 0,1-1 1 0 0,-1 1-1 0 0,0-1 1 0 0,0 0-1 0 0,0 0 0 0 0,0 1 1 0 0,1-1-1 0 0,-1 0 0 0 0,0 0 1 0 0,0 0-1 0 0,0 0 1 0 0,1-1-1 0 0,-1 1 0 0 0,0 0 1 0 0,0 0-1 0 0,0-1 1 0 0,0 1-1 0 0,2-1 0 0 0,2-2 95 0 0,0 0 0 0 0,-1-1-1 0 0,1 1 1 0 0,-1-1 0 0 0,0 0-1 0 0,0 0 1 0 0,0 0 0 0 0,0-1-1 0 0,-1 1 1 0 0,1-1 0 0 0,-1 0-1 0 0,0 0 1 0 0,-1 0 0 0 0,1 0-1 0 0,2-9 1 0 0,1-7 168 0 0,0-1 1 0 0,4-36-1 0 0,-9 53-270 0 0,0-9 77 0 0,1 0 1 0 0,-2 0 0 0 0,-1-23-1 0 0,1 36-189 0 0,0 1 0 0 0,0 0-1 0 0,0-1 1 0 0,0 1 0 0 0,0 0-1 0 0,0-1 1 0 0,0 1 0 0 0,0 0-1 0 0,0-1 1 0 0,0 1 0 0 0,0 0 0 0 0,0-1-1 0 0,0 1 1 0 0,0 0 0 0 0,0 0-1 0 0,0-1 1 0 0,0 1 0 0 0,0 0-1 0 0,-1-1 1 0 0,1 1 0 0 0,0 0-1 0 0,0 0 1 0 0,0-1 0 0 0,-1 1-1 0 0,1 0 1 0 0,0 0 0 0 0,0-1 0 0 0,0 1-1 0 0,-1 0 1 0 0,1 0 0 0 0,0 0-1 0 0,-1-1 1 0 0,1 1 0 0 0,0 0-1 0 0,-1 0 1 0 0,-5 11-568 0 0,-2 20-79 0 0,6-7 621 0 0,1-1-1 0 0,1 0 0 0 0,1 1 1 0 0,1-1-1 0 0,1 0 0 0 0,1 0 1 0 0,13 40-1 0 0,-15-57 208 0 0,0 0-1 0 0,1 0 1 0 0,0-1-1 0 0,0 1 1 0 0,0-1-1 0 0,1 1 1 0 0,0-1-1 0 0,0-1 1 0 0,0 1-1 0 0,0 0 1 0 0,1-1-1 0 0,0 0 1 0 0,10 7-1 0 0,-15-11-143 0 0,1 1 0 0 0,0-1 0 0 0,-1 0-1 0 0,1 1 1 0 0,0-1 0 0 0,0 0 0 0 0,0 1 0 0 0,-1-1-1 0 0,1 0 1 0 0,0 0 0 0 0,0 0 0 0 0,0 0 0 0 0,-1 0-1 0 0,1 0 1 0 0,0 0 0 0 0,0 0 0 0 0,0 0-1 0 0,0 0 1 0 0,-1 0 0 0 0,1-1 0 0 0,0 1 0 0 0,0 0-1 0 0,-1 0 1 0 0,1-1 0 0 0,0 1 0 0 0,0-1 0 0 0,-1 1-1 0 0,1-1 1 0 0,0 1 0 0 0,-1-1 0 0 0,1 1-1 0 0,-1-1 1 0 0,1 1 0 0 0,0-1 0 0 0,-1 0 0 0 0,0 1-1 0 0,1-1 1 0 0,-1 0 0 0 0,1 0 0 0 0,-1 1 0 0 0,0-1-1 0 0,1 0 1 0 0,-1 0 0 0 0,0 1 0 0 0,0-1-1 0 0,0-2 1 0 0,1-2-49 0 0,1 1-1 0 0,-1-1 0 0 0,0 0 0 0 0,3-4 1 0 0,-2 4 5 0 0,0 1-1 0 0,0-1 1 0 0,-1 0 0 0 0,2-8 0 0 0,-1-21-371 0 0,-3-47 0 0 0,0 59 115 0 0,-1-6-1728 0 0,-1 1 0 0 0,-11-41 0 0 0,4 27-3958 0 0</inkml:trace>
  <inkml:trace contextRef="#ctx0" brushRef="#br0" timeOffset="15815.51">1515 2986 8288 0 0,'0'0'638'0'0,"1"2"-414"0"0,2 14 290 0 0,2 10 1742 0 0,14 29 1228 0 0,-9-25-1622 0 0,24 50-1 0 0,-16-44-1223 0 0,2-1 0 0 0,2 0-1 0 0,35 42 1 0 0,-54-73-613 0 0,68 73 365 0 0,-58-64-355 0 0,1 0-1 0 0,1-1 1 0 0,24 15-1 0 0,-36-25-52 0 0,0-1-1 0 0,0 1 1 0 0,0-1-1 0 0,0 1 1 0 0,0-1-1 0 0,1 0 1 0 0,-1 0-1 0 0,0 0 1 0 0,1-1-1 0 0,-1 1 1 0 0,1-1-1 0 0,-1 0 1 0 0,1 0-1 0 0,-1 0 1 0 0,6-1-1 0 0,-6 0-50 0 0,-1 0 0 0 0,1 0 0 0 0,-1 0 1 0 0,0 0-1 0 0,1 0 0 0 0,-1-1 0 0 0,0 1 0 0 0,0-1 0 0 0,0 1 0 0 0,0-1 0 0 0,0 0 0 0 0,0 0 0 0 0,-1 0 1 0 0,1 0-1 0 0,-1 0 0 0 0,1 0 0 0 0,-1 0 0 0 0,0-1 0 0 0,0 1 0 0 0,0 0 0 0 0,1-5 0 0 0,0-1-250 0 0,0 0 0 0 0,-1 0 0 0 0,0-1 0 0 0,0 1 0 0 0,-1-1 0 0 0,0 1 0 0 0,0 0 0 0 0,-3-10 0 0 0,0-23-1175 0 0,3 29 933 0 0,-1 1 0 0 0,-5-21 0 0 0,-1-10-657 0 0,3 26 698 0 0,3 14 533 0 0,0-1-1 0 0,0 1 1 0 0,1-1 0 0 0,-1 0-1 0 0,1 1 1 0 0,-1-1-1 0 0,1 0 1 0 0,0-3-1 0 0,-1 20 927 0 0,2 11-272 0 0,5 8 65 0 0,9 42 943 0 0,-9-53-1138 0 0,-3-9-85 0 0,1 0 0 0 0,0-1 0 0 0,1 1 0 0 0,0-1-1 0 0,12 19 1 0 0,-13-24-204 0 0,1-1 0 0 0,0 1 0 0 0,0-1 0 0 0,0-1-1 0 0,1 1 1 0 0,0-1 0 0 0,0 0 0 0 0,12 7 0 0 0,-16-10-172 0 0,1-1 0 0 0,-1 0 0 0 0,1 0 0 0 0,-1 0 1 0 0,1 0-1 0 0,0 0 0 0 0,0-1 0 0 0,-1 1 0 0 0,1-1 1 0 0,0 1-1 0 0,0-1 0 0 0,0 0 0 0 0,-1 0 0 0 0,1-1 1 0 0,0 1-1 0 0,0 0 0 0 0,-1-1 0 0 0,1 0 0 0 0,0 1 1 0 0,-1-1-1 0 0,1 0 0 0 0,0-1 0 0 0,-1 1 0 0 0,1 0 1 0 0,-1-1-1 0 0,0 1 0 0 0,5-5 0 0 0,-4 3-5 0 0,1-1-1 0 0,-1-1 1 0 0,1 1-1 0 0,-1 0 1 0 0,0-1 0 0 0,-1 1-1 0 0,1-1 1 0 0,-1 0-1 0 0,0 0 1 0 0,0 0-1 0 0,-1 0 1 0 0,2-6-1 0 0,-1 4-35 0 0,-1 0-1 0 0,0 0 0 0 0,-1 0 1 0 0,0 0-1 0 0,0 1 0 0 0,0-1 0 0 0,-1 0 1 0 0,0 0-1 0 0,-1-7 0 0 0,-1 4 6 0 0,1 1-247 0 0,-1-1-1 0 0,0 1 1 0 0,0 0 0 0 0,-1 0 0 0 0,0 0 0 0 0,0 1-1 0 0,-1 0 1 0 0,-6-9 0 0 0,-23-26-2341 0 0,20 23 545 0 0</inkml:trace>
  <inkml:trace contextRef="#ctx0" brushRef="#br0" timeOffset="16184.15">2135 3109 11976 0 0,'0'2'546'0'0,"1"3"-466"0"0,-1 1-1 0 0,1-1 0 0 0,1 0 1 0 0,-1 1-1 0 0,1-1 1 0 0,0 0-1 0 0,0 0 0 0 0,1 0 1 0 0,0 0-1 0 0,4 6 1 0 0,4 4 370 0 0,22 25 1 0 0,39 45 1571 0 0,16 17 1033 0 0,-65-78-1411 0 0,38 51 0 0 0,-44-45-200 0 0,-16-29-1096 0 0,-1-1-11 0 0,0 0-2 0 0,-3-1-208 0 0,0 0 0 0 0,1 0-1 0 0,-1 0 1 0 0,1-1 0 0 0,-1 1 0 0 0,-3-4 0 0 0,3 3-30 0 0,-37-30 97 0 0,-59-60-1 0 0,79 69-320 0 0,1 0 0 0 0,0-1 0 0 0,2-1 0 0 0,-19-38 0 0 0,31 51 97 0 0,-1-1 0 0 0,2 0 0 0 0,0 0 0 0 0,0-1 0 0 0,1 1 0 0 0,1-1 0 0 0,-1-17 0 0 0,3 29 13 0 0,0-1 0 0 0,0 0 0 0 0,0 0 0 0 0,0 0 0 0 0,0 0 0 0 0,1 0 0 0 0,-1 0 0 0 0,1 1 0 0 0,0-1 0 0 0,0 0 0 0 0,0 0 0 0 0,0 1 0 0 0,1-1-1 0 0,-1 1 1 0 0,1-1 0 0 0,-1 1 0 0 0,1 0 0 0 0,0-1 0 0 0,0 1 0 0 0,0 0 0 0 0,0 0 0 0 0,0 0 0 0 0,0 1 0 0 0,1-1 0 0 0,-1 0 0 0 0,1 1 0 0 0,-1-1 0 0 0,1 1 0 0 0,-1 0 0 0 0,1 0 0 0 0,0 0-1 0 0,0 0 1 0 0,0 1 0 0 0,-1-1 0 0 0,1 1 0 0 0,0 0 0 0 0,0-1 0 0 0,0 1 0 0 0,0 0 0 0 0,0 1 0 0 0,0-1 0 0 0,-1 1 0 0 0,1-1 0 0 0,0 1 0 0 0,0 0 0 0 0,0 0 0 0 0,4 2 0 0 0,-2-1 27 0 0,1 1 1 0 0,-1-1 0 0 0,0 1-1 0 0,0 0 1 0 0,0 1 0 0 0,-1-1-1 0 0,1 1 1 0 0,-1 0 0 0 0,0 0-1 0 0,0 1 1 0 0,0-1 0 0 0,0 1-1 0 0,3 6 1 0 0,4 11 219 0 0,-1-1-1 0 0,-2 2 1 0 0,0-1 0 0 0,-1 1-1 0 0,-2 0 1 0 0,0 1 0 0 0,2 33-1 0 0,-3-33-142 0 0,-3-19-468 0 0,-2-16-109 0 0,-1-4-840 0 0,1-1-1 0 0,0-19 0 0 0,4 6-621 0 0</inkml:trace>
  <inkml:trace contextRef="#ctx0" brushRef="#br0" timeOffset="19865.41">3670 3431 6448 0 0,'0'0'297'0'0,"0"0"-9"0"0,-24 0 681 0 0,47 5 6628 0 0,7 0-3768 0 0,143 21-2626 0 0,147-5 1668 0 0,-21 9-3143 0 0,-225-25 270 0 0,81 8 213 0 0,-44-1 24 0 0,-105-12-250 0 0,-1 0 1 0 0,1 0-1 0 0,0-1 0 0 0,-1 0 1 0 0,0 0-1 0 0,1 0 0 0 0,-1 0 1 0 0,0-1-1 0 0,8-3 1 0 0,-5 1-687 0 0,1 0 1 0 0,-1-1 0 0 0,0 0 0 0 0,11-8 0 0 0,-8 1-5805 0 0,-1 1 655 0 0</inkml:trace>
  <inkml:trace contextRef="#ctx0" brushRef="#br0" timeOffset="20249.34">5010 3134 5528 0 0,'-8'0'625'0'0,"0"0"0"0"0,-1 1 0 0 0,-13 3 0 0 0,19-4-101 0 0,0 1-1 0 0,-1 1 1 0 0,1-1 0 0 0,0 0 0 0 0,-1 1 0 0 0,1 0 0 0 0,0-1 0 0 0,0 1 0 0 0,0 0-1 0 0,1 1 1 0 0,-4 2 0 0 0,3-2-301 0 0,0 0-1 0 0,1 0 0 0 0,-1 0 1 0 0,1 1-1 0 0,0-1 0 0 0,-1 1 1 0 0,2-1-1 0 0,-1 1 0 0 0,-2 5 1 0 0,4-7-144 0 0,0 0 1 0 0,-1 0-1 0 0,1 0 1 0 0,0 0-1 0 0,0-1 1 0 0,1 1-1 0 0,-1 0 1 0 0,0 0 0 0 0,0 0-1 0 0,1 0 1 0 0,-1-1-1 0 0,1 1 1 0 0,0 0-1 0 0,-1-1 1 0 0,1 1 0 0 0,0 0-1 0 0,0-1 1 0 0,0 1-1 0 0,0-1 1 0 0,0 1-1 0 0,1-1 1 0 0,2 3-1 0 0,13 12 488 0 0,2-2-1 0 0,0 1 0 0 0,26 13 0 0 0,15 12 224 0 0,-49-33-685 0 0,16 13 267 0 0,31 29-1 0 0,-45-37-43 0 0,-2-2 69 0 0,16 19 0 0 0,-25-26-383 0 0,1 1-1 0 0,0 0 1 0 0,-1 0-1 0 0,1 0 1 0 0,-1 0-1 0 0,0 0 1 0 0,-1 1-1 0 0,1-1 1 0 0,1 7-1 0 0,-2-4-14 0 0,0 0 0 0 0,0 0 0 0 0,-1 0 0 0 0,1 1 0 0 0,-2-1 0 0 0,0 11 0 0 0,0-14 96 0 0,-1 0 0 0 0,1 0 0 0 0,0 1 0 0 0,-1-1 0 0 0,0 0 0 0 0,0-1-1 0 0,0 1 1 0 0,-1 0 0 0 0,1-1 0 0 0,-1 1 0 0 0,-6 5 0 0 0,-4 5 205 0 0,-1-1 0 0 0,-1 0 0 0 0,0-1 0 0 0,-1-1 0 0 0,0 0 0 0 0,-1-1 0 0 0,0-1 0 0 0,-25 9 0 0 0,28-12-327 0 0,-12 3 165 0 0,25-8-242 0 0,0-1 0 0 0,0 0 0 0 0,-1 0-1 0 0,1 1 1 0 0,0-1 0 0 0,0 0 0 0 0,-1 0-1 0 0,1 0 1 0 0,0-1 0 0 0,0 1-1 0 0,-1 0 1 0 0,1 0 0 0 0,0-1 0 0 0,0 1-1 0 0,0-1 1 0 0,-3 0 0 0 0,4 1-1539 0 0,0 0-77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8:14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2314 9328 0 0,'-1'-20'681'0'0,"1"12"-560"0"0,-1 1 1 0 0,1-1 0 0 0,2-9 0 0 0,-2 13 389 0 0,0-1 1 0 0,0 0 0 0 0,0 0-1 0 0,-1 0 1 0 0,0 0-1 0 0,-1-5 1 0 0,-1-15 3242 0 0,3 24-2790 0 0,0 1-218 0 0,0 0-98 0 0,0 0-22 0 0,0 0-47 0 0,-1 64 137 0 0,7 71-1 0 0,-1-64-621 0 0,-4-53-106 0 0,18 628 960 0 0,-23-455-532 0 0,-25 738 1242 0 0,26-868-1386 0 0,-2-1 1 0 0,-28 119 0 0 0,31-170-203 0 0,-1 0 0 0 0,0-1 0 0 0,-1 1-1 0 0,0-1 1 0 0,-8 13 0 0 0,10-18-177 0 0,0 0 0 0 0,0 0 0 0 0,-1 0 0 0 0,1 0 1 0 0,-1-1-1 0 0,0 1 0 0 0,0-1 0 0 0,0 0 0 0 0,0 0 0 0 0,0 0 0 0 0,0 0 0 0 0,0-1 0 0 0,-1 1 0 0 0,1-1 1 0 0,-1 0-1 0 0,1 0 0 0 0,-5 1 0 0 0,-4-2-912 0 0</inkml:trace>
  <inkml:trace contextRef="#ctx0" brushRef="#br0" timeOffset="615.33">293 2338 2760 0 0,'-19'-10'-478'0'0,"14"6"1643"0"0,0 0-1 0 0,1 0 0 0 0,-7-7 0 0 0,-1-3 3547 0 0,-10-19 1 0 0,17 26-4292 0 0,5 7-375 0 0,0-1 0 0 0,-1 1 1 0 0,1 0-1 0 0,0 0 0 0 0,0 0 0 0 0,0 0 0 0 0,0 0 0 0 0,0 0 0 0 0,0 0 1 0 0,0 0-1 0 0,0 0 0 0 0,0 0 0 0 0,0 0 0 0 0,0 0 0 0 0,0 0 0 0 0,-1-1 1 0 0,1 1-1 0 0,0 0 0 0 0,0 0 0 0 0,0 0 0 0 0,0 0 0 0 0,0 0 0 0 0,0 0 1 0 0,0 0-1 0 0,0 0 0 0 0,0 0 0 0 0,0-1 0 0 0,0 1 0 0 0,0 0 0 0 0,0 0 1 0 0,0 0-1 0 0,0 0 0 0 0,0 0 0 0 0,0 0 0 0 0,0 0 0 0 0,0 0 0 0 0,0-1 1 0 0,0 1-1 0 0,0 0 0 0 0,1 0 0 0 0,-1 0 0 0 0,0 0 0 0 0,0 0 0 0 0,0 0 1 0 0,0 0-1 0 0,0 0 0 0 0,0 0 0 0 0,0 0 0 0 0,0 0 0 0 0,0-1 0 0 0,0 1 1 0 0,0 0-1 0 0,0 0 0 0 0,1 0 0 0 0,-1 0 0 0 0,0 0 0 0 0,0 0 0 0 0,0 0 0 0 0,0 0 1 0 0,0 0-1 0 0,0 0 0 0 0,0 0 0 0 0,1 0 0 0 0,10 3 634 0 0,17 10-1326 0 0,-24-12 871 0 0,22 9-155 0 0,-1-1 0 0 0,2-1-1 0 0,47 7 1 0 0,23-1 714 0 0,181 3 1 0 0,100-27 438 0 0,-368 10-1174 0 0,242-11 702 0 0,330-16 423 0 0,-107-1 159 0 0,-441 26-1219 0 0,46 4 1 0 0,-63-1-91 0 0,-1 1 0 0 0,0 1 1 0 0,0 1-1 0 0,-1 0 0 0 0,16 6 1 0 0,-22-6-14 0 0,-1 0 1 0 0,-1 0-1 0 0,1 1 1 0 0,0 0 0 0 0,-1 1-1 0 0,0-1 1 0 0,-1 1 0 0 0,11 11-1 0 0,-8-6 6 0 0,-1 0-1 0 0,0 0 0 0 0,-1 1 0 0 0,0 0 1 0 0,5 14-1 0 0,-2 1 13 0 0,-1 1 0 0 0,-1-1 0 0 0,-1 2-1 0 0,5 49 1 0 0,9 293 251 0 0,-25 1 248 0 0,3-325-433 0 0,0 118 292 0 0,-3 68 492 0 0,-3 31-363 0 0,-3-175-2076 0 0,7-64-429 0 0,-3 11-7478 0 0</inkml:trace>
  <inkml:trace contextRef="#ctx0" brushRef="#br0" timeOffset="1054.91">236 4382 13824 0 0,'0'0'629'0'0,"0"0"-12"0"0,-3-2-322 0 0,4 1 251 0 0,0 0-507 0 0,-1 1-1 0 0,0 0 1 0 0,0-1-1 0 0,1 1 1 0 0,-1 0-1 0 0,0-1 1 0 0,0 1-1 0 0,1 0 1 0 0,-1 0-1 0 0,0-1 1 0 0,1 1-1 0 0,-1 0 1 0 0,1 0-1 0 0,-1-1 1 0 0,0 1-1 0 0,1 0 1 0 0,-1 0-1 0 0,1 0 1 0 0,-1 0-1 0 0,1-1 0 0 0,29 0 857 0 0,35-7 0 0 0,7 0-38 0 0,862-73 5611 0 0,-665 45-5520 0 0,270-32-191 0 0,1 32-797 0 0,-474 36-1033 0 0,-2 2-402 0 0</inkml:trace>
  <inkml:trace contextRef="#ctx0" brushRef="#br0" timeOffset="1571.93">1055 2683 7368 0 0,'0'0'568'0'0,"-2"0"-374"0"0,0 2-13 0 0,0 0 0 0 0,0 1-1 0 0,0-1 1 0 0,0 0-1 0 0,1 0 1 0 0,-1 1-1 0 0,1-1 1 0 0,-1 1-1 0 0,1 0 1 0 0,0-1-1 0 0,0 1 1 0 0,0 0 0 0 0,0 0-1 0 0,0 3 1 0 0,-2 5 1174 0 0,2 1 0 0 0,-2 14 1 0 0,-1 100 2485 0 0,-2 35-3238 0 0,0-68-641 0 0,-16 170-90 0 0,7-184 200 0 0,14-77-68 0 0,2-1-33 0 0,-1 0 0 0 0,0-1 1 0 0,0 1-1 0 0,0-1 0 0 0,0 1 0 0 0,0 0 0 0 0,0-1 0 0 0,-1 1 0 0 0,1-1 1 0 0,0 1-1 0 0,0 0 0 0 0,0-1 0 0 0,0 1 0 0 0,-1-1 0 0 0,1 1 1 0 0,0-1-1 0 0,-1 1 0 0 0,1-1 0 0 0,0 1 0 0 0,-1-1 0 0 0,1 1 1 0 0,-1-1-1 0 0,1 0 0 0 0,0 1 0 0 0,-1-1 0 0 0,1 1 0 0 0,-1-1 0 0 0,-3-1-919 0 0</inkml:trace>
  <inkml:trace contextRef="#ctx0" brushRef="#br0" timeOffset="1924.55">835 2632 14256 0 0,'0'0'653'0'0,"0"0"-16"0"0,8-3 173 0 0,-5 2-637 0 0,0 0 0 0 0,1 1 0 0 0,-1-1 1 0 0,1 1-1 0 0,-1 0 0 0 0,0 0 0 0 0,1 0 1 0 0,-1 0-1 0 0,1 1 0 0 0,-1-1 0 0 0,0 1 1 0 0,7 2-1 0 0,5 2 204 0 0,22 12 1 0 0,-20-9-134 0 0,14 8-146 0 0,0 0 0 0 0,43 33-1 0 0,9 18-4321 0 0,-66-52-1572 0 0</inkml:trace>
  <inkml:trace contextRef="#ctx0" brushRef="#br0" timeOffset="2326.66">1330 2972 10968 0 0,'0'0'498'0'0,"4"-5"176"0"0,1 2-494 0 0,0-1 1 0 0,-1 1-1 0 0,0-1 0 0 0,0 0 1 0 0,7-9-1 0 0,-3 4 495 0 0,0-1 0 0 0,-1 0-1 0 0,0 0 1 0 0,-1-1-1 0 0,0 0 1 0 0,-1 0 0 0 0,0-1-1 0 0,-1 1 1 0 0,0-1 0 0 0,0 0-1 0 0,2-22 1 0 0,-5 9-49 0 0,-1 18-361 0 0,0-1 0 0 0,1 0 0 0 0,0 1 0 0 0,3-14 0 0 0,0 1 98 0 0,-4 19-361 0 0,0 1-1 0 0,1 0 1 0 0,-1-1 0 0 0,0 1-1 0 0,0 0 1 0 0,0 0 0 0 0,0-1-1 0 0,0 1 1 0 0,0 0-1 0 0,0-1 1 0 0,0 1 0 0 0,-1 0-1 0 0,1-1 1 0 0,0 1 0 0 0,0 0-1 0 0,0 0 1 0 0,0-1-1 0 0,0 1 1 0 0,0 0 0 0 0,-1-1-1 0 0,1 1 1 0 0,0 0 0 0 0,0 0-1 0 0,0 0 1 0 0,-1-1 0 0 0,1 1-1 0 0,0 0 1 0 0,0 0-1 0 0,-1 0 1 0 0,1-1 0 0 0,0 1-1 0 0,0 0 1 0 0,-1 0 0 0 0,1 0-1 0 0,0 0 1 0 0,-1 0-1 0 0,1 0 1 0 0,0 0 0 0 0,0-1-1 0 0,-1 1 1 0 0,1 0 0 0 0,0 0-1 0 0,-1 0 1 0 0,1 0 0 0 0,0 0-1 0 0,-1 1 1 0 0,1-1-1 0 0,0 0 1 0 0,0 0 0 0 0,-1 0-1 0 0,1 0 1 0 0,0 0 0 0 0,-1 0-1 0 0,1 0 1 0 0,0 0-1 0 0,0 1 1 0 0,-1-1 0 0 0,1 0-1 0 0,0 0 1 0 0,-4 2-37 0 0,1 0 0 0 0,0 0 0 0 0,1 1 0 0 0,-1-1 0 0 0,0 0 0 0 0,1 1 1 0 0,-1 0-1 0 0,1 0 0 0 0,0 0 0 0 0,-3 4 0 0 0,-19 37-610 0 0,0 13-371 0 0,3 0 0 0 0,-25 111 0 0 0,40-135 947 0 0,1 0 1 0 0,1 0 0 0 0,1 0 0 0 0,4 50-1 0 0,-1-77 48 0 0,1 0-1 0 0,0 0 1 0 0,0-1-1 0 0,0 1 1 0 0,1-1-1 0 0,0 1 1 0 0,0-1-1 0 0,0 0 1 0 0,6 10-1 0 0,-6-13-18 0 0,-1 0 0 0 0,0 0 0 0 0,1-1 0 0 0,-1 1 0 0 0,0-1 0 0 0,1 1 0 0 0,0-1 0 0 0,-1 1-1 0 0,1-1 1 0 0,0 0 0 0 0,0 0 0 0 0,0 0 0 0 0,0 0 0 0 0,0 0 0 0 0,0 0 0 0 0,0-1 0 0 0,0 1 0 0 0,0 0 0 0 0,0-1 0 0 0,0 0 0 0 0,0 0 0 0 0,1 1 0 0 0,-1-1-1 0 0,0 0 1 0 0,0-1 0 0 0,0 1 0 0 0,0 0 0 0 0,4-1 0 0 0,-1-1-13 0 0,0-1 1 0 0,0 1-1 0 0,0 0 1 0 0,0-1-1 0 0,0 0 0 0 0,0 0 1 0 0,-1-1-1 0 0,0 1 0 0 0,6-7 1 0 0,34-41 55 0 0,-27 30-193 0 0,-1 2-360 0 0,26-32-1360 0 0,2-14 434 0 0,-5 2-17 0 0</inkml:trace>
  <inkml:trace contextRef="#ctx0" brushRef="#br0" timeOffset="2327.66">1720 2772 11976 0 0,'-1'1'922'0'0,"-7"1"-548"0"0,1 1-1 0 0,0 0 1 0 0,1 0-1 0 0,-1 1 1 0 0,1 0-1 0 0,-1 0 1 0 0,1 1-1 0 0,0-1 0 0 0,1 1 1 0 0,-1 1-1 0 0,1-1 1 0 0,0 1-1 0 0,0 0 1 0 0,-4 6-1 0 0,4-3-236 0 0,-1-1-1 0 0,1 1 0 0 0,1 0 1 0 0,0 1-1 0 0,0-1 1 0 0,0 1-1 0 0,1-1 1 0 0,1 1-1 0 0,0 0 0 0 0,-1 13 1 0 0,2-16-54 0 0,1 0-1 0 0,0 1 1 0 0,1-1 0 0 0,0 1 0 0 0,0-1 0 0 0,0 1-1 0 0,5 12 1 0 0,-4-16-66 0 0,1 1-1 0 0,-1 0 0 0 0,1 0 1 0 0,0-1-1 0 0,0 1 0 0 0,0-1 1 0 0,1 0-1 0 0,-1 0 0 0 0,1 0 1 0 0,0-1-1 0 0,8 6 0 0 0,13 7 589 0 0,1-1 0 0 0,48 19-1 0 0,-46-22-96 0 0,-24-10-456 0 0,1 0 0 0 0,-1 0 0 0 0,0 0 0 0 0,0 1 0 0 0,-1-1 0 0 0,1 1 0 0 0,0 0 0 0 0,-1 0 1 0 0,0 1-1 0 0,1-1 0 0 0,-1 1 0 0 0,-1-1 0 0 0,1 1 0 0 0,0 0 0 0 0,-1 0 0 0 0,0 0 0 0 0,0 1 0 0 0,0-1 1 0 0,-1 0-1 0 0,1 1 0 0 0,-1-1 0 0 0,0 1 0 0 0,0-1 0 0 0,-1 1 0 0 0,1 0 0 0 0,-1-1 0 0 0,0 1 0 0 0,0 0 1 0 0,-1-1-1 0 0,1 1 0 0 0,-1-1 0 0 0,0 1 0 0 0,0 0 0 0 0,-1-1 0 0 0,1 0 0 0 0,-1 1 0 0 0,0-1 0 0 0,-3 4 1 0 0,1-2 2 0 0,1 0 1 0 0,-2-1-1 0 0,1 1 1 0 0,-1-1-1 0 0,1 0 1 0 0,-2-1 0 0 0,1 1-1 0 0,0-1 1 0 0,-1 0-1 0 0,-10 6 1 0 0,13-9-159 0 0,0 0 0 0 0,0 0 0 0 0,0 0 0 0 0,1 0-1 0 0,-1 0 1 0 0,0 0 0 0 0,0-1 0 0 0,0 0 0 0 0,0 1 0 0 0,0-1 0 0 0,0 0 0 0 0,-1-1 0 0 0,1 1 0 0 0,0 0 0 0 0,0-1 0 0 0,1 0-1 0 0,-1 1 1 0 0,0-1 0 0 0,0 0 0 0 0,0-1 0 0 0,0 1 0 0 0,1 0 0 0 0,-1-1 0 0 0,1 0 0 0 0,-1 1 0 0 0,-4-5 0 0 0,-6-11-1315 0 0</inkml:trace>
  <inkml:trace contextRef="#ctx0" brushRef="#br0" timeOffset="2706.94">1948 2661 6912 0 0,'21'-20'1076'0'0,"-21"19"688"0"0,0 1 608 0 0,0 0 116 0 0,1 2-221 0 0,1 3-1895 0 0,0 0-1 0 0,0 0 0 0 0,-1 1 0 0 0,0-1 0 0 0,0 0 0 0 0,1 9 0 0 0,-2 38 462 0 0,0-30-554 0 0,-3 38 119 0 0,1 18 78 0 0,19 148 1558 0 0,-13-199-2023 0 0,11 45 1 0 0,-12-62 30 0 0,1 0 0 0 0,0 0 0 0 0,0 0 0 0 0,0 0 0 0 0,2-1 1 0 0,-1 0-1 0 0,9 12 0 0 0,-12-19-17 0 0,1 1 1 0 0,-1-1-1 0 0,0 1 0 0 0,1-1 1 0 0,0 0-1 0 0,-1 0 1 0 0,1 0-1 0 0,0 0 1 0 0,0-1-1 0 0,0 1 1 0 0,0-1-1 0 0,0 0 0 0 0,5 2 1 0 0,-6-3-11 0 0,1 0 0 0 0,-1 1 1 0 0,1-1-1 0 0,-1 0 0 0 0,1-1 1 0 0,-1 1-1 0 0,1 0 0 0 0,-1-1 0 0 0,1 1 1 0 0,-1-1-1 0 0,0 0 0 0 0,1 0 1 0 0,-1 0-1 0 0,0 0 0 0 0,0 0 0 0 0,1 0 1 0 0,-1-1-1 0 0,3-2 0 0 0,2-2-270 0 0,-1 0 0 0 0,0-1-1 0 0,0 0 1 0 0,0 0 0 0 0,-1 0 0 0 0,0-1-1 0 0,0 0 1 0 0,-1 0 0 0 0,0 0 0 0 0,5-15-1 0 0,-1 0-1312 0 0</inkml:trace>
  <inkml:trace contextRef="#ctx0" brushRef="#br0" timeOffset="2707.94">1871 2811 14976 0 0,'-2'0'686'0'0,"-18"8"422"0"0,18-8-224 0 0,4 1-629 0 0,-1 0 0 0 0,1 0 0 0 0,-1 0 0 0 0,1 0 0 0 0,-1 0 0 0 0,1-1 0 0 0,0 1 0 0 0,-1 0 0 0 0,1-1 0 0 0,0 0-1 0 0,0 1 1 0 0,1-1 0 0 0,-1 0-33 0 0,14 3 85 0 0,1-1 0 0 0,0-1 0 0 0,0-1 0 0 0,23-2-1 0 0,68-13 97 0 0,-105 14-387 0 0,82-17-952 0 0,-42 7-304 0 0</inkml:trace>
  <inkml:trace contextRef="#ctx0" brushRef="#br0" timeOffset="3266.15">3033 3172 7832 0 0,'-7'-1'298'0'0,"-37"-7"738"0"0,23 0 2166 0 0,4-3 4293 0 0,17 11-7365 0 0,0 0 1 0 0,-1 0-1 0 0,1-1 0 0 0,0 1 0 0 0,0 0 0 0 0,-1 0 0 0 0,1 0 0 0 0,0 0 0 0 0,0 0 0 0 0,0-1 0 0 0,-1 1 1 0 0,1 0-1 0 0,0 0 0 0 0,0 0 0 0 0,0-1 0 0 0,0 1 0 0 0,-1 0 0 0 0,1 0 0 0 0,0 0 0 0 0,0-1 0 0 0,0 1 0 0 0,0 0 1 0 0,0 0-1 0 0,0-1 0 0 0,0 1 0 0 0,0 0 0 0 0,0 0 0 0 0,0-1 0 0 0,0 1 0 0 0,0 0 0 0 0,0-1 0 0 0,0 1 0 0 0,0 0 1 0 0,16-1 853 0 0,15 2-948 0 0,0 3-1 0 0,38 7 1 0 0,8 2 89 0 0,44-1-128 0 0,1-6 0 0 0,141-12 0 0 0,46-17 460 0 0,-33 3-574 0 0,64-2 885 0 0,-264 19-995 0 0,154-12-4782 0 0,-196 9 3474 0 0</inkml:trace>
  <inkml:trace contextRef="#ctx0" brushRef="#br0" timeOffset="3654.95">4856 2694 11520 0 0,'-54'-13'2627'0'0,"7"2"4037"0"0,42 10-6288 0 0,0 1-1 0 0,0-1 0 0 0,0 1 1 0 0,0 0-1 0 0,0 0 0 0 0,0 1 1 0 0,0-1-1 0 0,0 1 0 0 0,0 1 1 0 0,0-1-1 0 0,0 0 0 0 0,0 1 1 0 0,-8 5-1 0 0,8-5-335 0 0,1 1 0 0 0,0 0-1 0 0,0 0 1 0 0,0 1 0 0 0,0-1 0 0 0,0 1 0 0 0,1 0 0 0 0,0 0-1 0 0,0 0 1 0 0,0 1 0 0 0,0-1 0 0 0,1 1 0 0 0,-1-1-1 0 0,1 1 1 0 0,0 0 0 0 0,1 0 0 0 0,-1 0 0 0 0,1 0-1 0 0,0 0 1 0 0,0 0 0 0 0,0 6 0 0 0,1-6-19 0 0,0 1 1 0 0,0-1-1 0 0,0 0 1 0 0,1 1 0 0 0,0-1-1 0 0,0 0 1 0 0,0 1-1 0 0,1-1 1 0 0,0 0-1 0 0,0 0 1 0 0,0 0-1 0 0,1 0 1 0 0,-1-1-1 0 0,1 1 1 0 0,0 0-1 0 0,0-1 1 0 0,1 0-1 0 0,0 0 1 0 0,7 7 0 0 0,8 6-81 0 0,0-1 1 0 0,2-1 0 0 0,0-1-1 0 0,0 0 1 0 0,30 13 0 0 0,121 42 278 0 0,-137-56-112 0 0,-26-10-38 0 0,16 7 7 0 0,32 15 0 0 0,-50-21-38 0 0,0 0 1 0 0,0 1-1 0 0,0-1 0 0 0,-1 1 0 0 0,0 0 0 0 0,0 1 1 0 0,-1 0-1 0 0,1 0 0 0 0,4 7 0 0 0,-8-10-1 0 0,0 1 0 0 0,-1-1 0 0 0,1 1 0 0 0,-1-1 0 0 0,0 1 0 0 0,0 0 0 0 0,0-1 0 0 0,0 1 0 0 0,-1 0 0 0 0,1 0 0 0 0,-1 0 0 0 0,0 0 0 0 0,0-1 0 0 0,-1 1 0 0 0,1 0 0 0 0,-1 0 0 0 0,0-1 0 0 0,0 1 0 0 0,-2 5 1 0 0,0 0 4 0 0,-1-1 1 0 0,0 0 0 0 0,-1 0 0 0 0,1 0 0 0 0,-2 0 0 0 0,1-1 0 0 0,-7 8 0 0 0,-8 7 128 0 0,-46 39 0 0 0,59-55-206 0 0,0-1 0 0 0,-1 0 0 0 0,1 0 0 0 0,-1-1-1 0 0,0 0 1 0 0,-1 0 0 0 0,1-1 0 0 0,-1 0 0 0 0,1 0 0 0 0,-1-1 0 0 0,-11 1 0 0 0,19-3-50 0 0,0 0 0 0 0,-1 1 0 0 0,1-1 1 0 0,0 0-1 0 0,0 0 0 0 0,0-1 0 0 0,-1 1 0 0 0,1 0 1 0 0,0 0-1 0 0,0 0 0 0 0,0-1 0 0 0,0 1 0 0 0,0-1 1 0 0,-1 1-1 0 0,1-1 0 0 0,0 1 0 0 0,0-1 1 0 0,0 0-1 0 0,0 1 0 0 0,1-1 0 0 0,-1 0 0 0 0,0 0 1 0 0,0 0-1 0 0,0 0 0 0 0,1 1 0 0 0,-1-1 0 0 0,0 0 1 0 0,1 0-1 0 0,-2-2 0 0 0,1 0-680 0 0,1 0 1 0 0,-1 0-1 0 0,0 0 1 0 0,1 0-1 0 0,0-1 1 0 0,-1 1-1 0 0,1 0 0 0 0,1 0 1 0 0,-1 0-1 0 0,1-4 1 0 0,5-19-7058 0 0</inkml:trace>
  <inkml:trace contextRef="#ctx0" brushRef="#br0" timeOffset="4598.26">5609 2602 3680 0 0,'2'-1'44'0'0,"0"0"1"0"0,0-1-1 0 0,0 1 1 0 0,0 0 0 0 0,0-1-1 0 0,-1 1 1 0 0,1-1-1 0 0,2-2 1 0 0,-1-1 1073 0 0,0 1 0 0 0,0-1 1 0 0,0 0-1 0 0,2-6 0 0 0,8-13 3282 0 0,-32 50 3059 0 0,9-13-7474 0 0,0 1 0 0 0,1-1 0 0 0,-10 23 0 0 0,-95 191 946 0 0,-3-9 1626 0 0,115-213-2524 0 0,-1 1-1 0 0,1-1 1 0 0,1 0 0 0 0,-1 0-1 0 0,1 1 1 0 0,0-1 0 0 0,0 1-1 0 0,0-1 1 0 0,1 1-1 0 0,0-1 1 0 0,0 1 0 0 0,0 0-1 0 0,1-1 1 0 0,-1 1 0 0 0,1-1-1 0 0,1 1 1 0 0,3 9-1 0 0,-3-10-25 0 0,1 1 0 0 0,1-1 0 0 0,-1 0 0 0 0,1 0 0 0 0,-1 0 0 0 0,1 0 0 0 0,1-1 0 0 0,-1 1 0 0 0,1-1 0 0 0,-1 0 0 0 0,1 0 0 0 0,1-1 0 0 0,-1 0 0 0 0,0 0 0 0 0,11 5 0 0 0,189 86 680 0 0,-157-72-923 0 0,77 49 1 0 0,35 42 24 0 0,-110-74-498 0 0,-20-12-5683 0 0,-11-6-1594 0 0</inkml:trace>
  <inkml:trace contextRef="#ctx0" brushRef="#br0" timeOffset="5223.26">5749 2471 9504 0 0,'0'0'432'0'0,"0"0"-6"0"0,-3-2-130 0 0,3 2 479 0 0,0 0 237 0 0,0 0 48 0 0,0 0-47 0 0,0 0-239 0 0,14 11 1088 0 0,4 0-1726 0 0,-3-2-97 0 0,32 13-1 0 0,-16-10 64 0 0,102 34 1244 0 0,-103-37-992 0 0,173 48-100 0 0,-180-51-14 0 0,-1 1 0 0 0,33 15 0 0 0,-45-17-76 0 0,1 0 0 0 0,-1 1 0 0 0,-1 0 0 0 0,1 1 0 0 0,-1 0 0 0 0,0 0 0 0 0,9 11 0 0 0,0 2-150 0 0,-11-13-13 0 0,0 0-1 0 0,-1 1 0 0 0,1-1 0 0 0,-2 1 1 0 0,1 1-1 0 0,-1-1 0 0 0,7 16 0 0 0,10 46 44 0 0,-21-62 81 0 0,1 0-1 0 0,-1 1 0 0 0,0-1 1 0 0,-1 0-1 0 0,0 0 1 0 0,-2 16-1 0 0,-16 63 1196 0 0,11-66-1072 0 0,0-1 1 0 0,-1 0-1 0 0,-12 19 1 0 0,2-2 106 0 0,10-23-221 0 0,0 0 1 0 0,-13 17-1 0 0,4-7-57 0 0,13-19-102 0 0,0 0 0 0 0,0 0 0 0 0,0 0 0 0 0,-1-1-1 0 0,-5 4 1 0 0,-13 15-120 0 0,16-17-142 0 0,3-3-4654 0 0,4-3-2486 0 0</inkml:trace>
  <inkml:trace contextRef="#ctx0" brushRef="#br0" timeOffset="13855.42">5409 1129 11976 0 0,'0'-1'266'0'0,"5"-13"-13"0"0,-2 1 1 0 0,1-1-1 0 0,-2 0 0 0 0,0 0 0 0 0,1-18 0 0 0,1-7 2115 0 0,-4 33-1847 0 0,0 0 1 0 0,0 0-1 0 0,-1 0 1 0 0,0 0-1 0 0,0 0 0 0 0,0 0 1 0 0,-4-9-1 0 0,2 5 70 0 0,-1 0 0 0 0,-1 0 0 0 0,-8-14-1 0 0,9 18-461 0 0,-1-1 0 0 0,0 1 0 0 0,0 0 0 0 0,-1 0-1 0 0,1 1 1 0 0,-1 0 0 0 0,0 0 0 0 0,-1 0 0 0 0,1 1 0 0 0,-1 0-1 0 0,-11-5 1 0 0,13 6-50 0 0,0 1-1 0 0,-1 1 1 0 0,1-1-1 0 0,-1 1 1 0 0,0 0-1 0 0,1 0 1 0 0,-1 0-1 0 0,0 1 0 0 0,1 0 1 0 0,-1 0-1 0 0,0 1 1 0 0,0-1-1 0 0,1 1 1 0 0,-1 0-1 0 0,1 1 1 0 0,-11 3-1 0 0,13-3-85 0 0,-1 0 0 0 0,0 1 0 0 0,0-1 0 0 0,1 1-1 0 0,0 0 1 0 0,-1 0 0 0 0,1 1 0 0 0,0-1 0 0 0,1 0 0 0 0,-1 1-1 0 0,-4 7 1 0 0,-1 4-54 0 0,-11 29 0 0 0,6-7-66 0 0,2 1-1 0 0,2 0 0 0 0,-7 59 1 0 0,2 119-251 0 0,20-29 297 0 0,-4-156 70 0 0,-3 13 489 0 0,-1-16 126 0 0,2-26-664 0 0,0-2-136 0 0,0 0-27 0 0,0-2-14 0 0,-16-78-1629 0 0,11 53 930 0 0,-21-72-2062 0 0,3 41 1441 0 0,-4-14-195 0 0,26 69 1891 0 0,0 0 1 0 0,0-1-1 0 0,0 1 1 0 0,1 0-1 0 0,-1 0 1 0 0,1 0-1 0 0,0-1 1 0 0,0-5-1 0 0,1 8-70 0 0,-1 1-1 0 0,0-1 0 0 0,0 0 0 0 0,1 1 1 0 0,-1-1-1 0 0,0 0 0 0 0,1 1 1 0 0,-1-1-1 0 0,0 0 0 0 0,1 1 0 0 0,-1-1 1 0 0,1 1-1 0 0,-1-1 0 0 0,1 1 0 0 0,-1-1 1 0 0,1 1-1 0 0,1-2 0 0 0,-1 2-6 0 0,0-1-1 0 0,1 1 0 0 0,-1 0 0 0 0,0-1 1 0 0,1 1-1 0 0,-1 0 0 0 0,0 0 0 0 0,1-1 1 0 0,-1 1-1 0 0,1 1 0 0 0,-1-1 1 0 0,0 0-1 0 0,2 0 0 0 0,32 7 794 0 0,0 2 0 0 0,-1 1 0 0 0,49 22 0 0 0,9 2 169 0 0,-72-28-1203 0 0,1 0-172 0 0,1-1 0 0 0,0-1-1 0 0,0-1 1 0 0,0-1 0 0 0,33-1-1 0 0,-54-1-160 0 0,6 16-1122 0 0,-6-4 913 0 0,0 0 1 0 0,-2 24 0 0 0,1 13-628 0 0,0-47 1345 0 0,0 0 1 0 0,1 0-1 0 0,-1 0 1 0 0,1 0 0 0 0,0-1-1 0 0,-1 1 1 0 0,1 0 0 0 0,0 0-1 0 0,0 0 1 0 0,0-1 0 0 0,1 1-1 0 0,-1-1 1 0 0,1 2 0 0 0,-1-2 2 0 0,-1-1 0 0 0,1 1 0 0 0,-1-1 0 0 0,1 1 0 0 0,-1-1 0 0 0,1 1 0 0 0,0-1 1 0 0,-1 1-1 0 0,1-1 0 0 0,0 0 0 0 0,-1 0 0 0 0,1 1 0 0 0,-1-1 0 0 0,1 0 1 0 0,0 0-1 0 0,0 0 0 0 0,-1 0 0 0 0,1 1 0 0 0,0-1 0 0 0,-1 0 0 0 0,1 0 1 0 0,0-1-1 0 0,-1 1 0 0 0,1 0 0 0 0,0 0 0 0 0,-1 0 0 0 0,1 0 0 0 0,0 0 0 0 0,-1-1 1 0 0,1 1-1 0 0,0 0 0 0 0,-1-1 0 0 0,1 1 0 0 0,0 0 0 0 0,-1-1 0 0 0,1 0 1 0 0,2-2 75 0 0,0 0 1 0 0,0 0 0 0 0,0 0 0 0 0,-1-1 0 0 0,0 1 0 0 0,1-1 0 0 0,-1 1 0 0 0,-1-1 0 0 0,1 0 0 0 0,0 0 0 0 0,-1 0-1 0 0,0 0 1 0 0,0 0 0 0 0,0 0 0 0 0,0-8 0 0 0,1 5-35 0 0,0 0-1 0 0,1 0 0 0 0,-1 0 1 0 0,1 1-1 0 0,5-8 0 0 0,6-15-222 0 0,25-64-2930 0 0,-33 81 2303 0 0,-6 12 824 0 0,0 0-1 0 0,0 0 1 0 0,0 0 0 0 0,0 0 0 0 0,0 0 0 0 0,0 0 0 0 0,1 0 0 0 0,-1 0 0 0 0,0 0 0 0 0,0 0 0 0 0,0 0 0 0 0,0 0 0 0 0,0 0 0 0 0,0 0 0 0 0,0 0 0 0 0,0 0 0 0 0,0 0 0 0 0,1 0 0 0 0,-1 0 0 0 0,0 0 0 0 0,0 0 0 0 0,0 0 0 0 0,0 1 0 0 0,0-1 0 0 0,0 0 0 0 0,0 0 0 0 0,0 0-1 0 0,0 0 1 0 0,0 0 0 0 0,0 0 0 0 0,0 0 0 0 0,0 0 0 0 0,1 0 0 0 0,-1 0 0 0 0,0 1 0 0 0,0-1 0 0 0,0 0 0 0 0,0 0 0 0 0,0 0 0 0 0,0 0 0 0 0,0 0 0 0 0,0 0 0 0 0,0 0 0 0 0,0 0 0 0 0,0 0 0 0 0,0 1 0 0 0,0-1 0 0 0,0 0 0 0 0,0 0 0 0 0,0 0 0 0 0,-1 0 0 0 0,1 24 2341 0 0,-9 54 956 0 0,3-35-2193 0 0,4-30-535 0 0,-2 26 1 0 0,3-21-405 0 0,1-15-88 0 0,0 0 0 0 0,-1 0-1 0 0,1 0 1 0 0,0 0 0 0 0,1 1-1 0 0,-1-1 1 0 0,1 0-1 0 0,-1 0 1 0 0,2 4 0 0 0,-1-6 281 0 0,2-1-375 0 0,-1-1 0 0 0,1 0 0 0 0,0 1 0 0 0,-1-1 0 0 0,1-1 0 0 0,0 1 0 0 0,-1 0 0 0 0,1-1 0 0 0,-1 1 0 0 0,0-1 0 0 0,1 1 1 0 0,-1-1-1 0 0,0 0 0 0 0,0 0 0 0 0,0 0 0 0 0,2-4 0 0 0,6-7 26 0 0,14-22 0 0 0,-21 29 44 0 0,5-5-33 0 0,14-25 119 0 0,53-65-1 0 0,-73 99-188 0 0,-1 0 0 0 0,1 0 0 0 0,0 0 0 0 0,0 1 1 0 0,0-1-1 0 0,0 0 0 0 0,0 1 0 0 0,1-1 0 0 0,-1 1 0 0 0,0 0 0 0 0,1 0 0 0 0,-1 0 0 0 0,1 0 0 0 0,-1 0 0 0 0,1 1 0 0 0,-1-1 0 0 0,6 0 0 0 0,-6 2-38 0 0,1-1 0 0 0,-1 1-1 0 0,1-1 1 0 0,-1 1 0 0 0,1 0 0 0 0,-1 0-1 0 0,0 0 1 0 0,1 0 0 0 0,-1 1 0 0 0,0-1-1 0 0,0 0 1 0 0,0 1 0 0 0,0 0 0 0 0,0-1-1 0 0,0 1 1 0 0,0 0 0 0 0,-1 0 0 0 0,2 2-1 0 0,3 4 71 0 0,-1 0-1 0 0,0 0 1 0 0,-1 0-1 0 0,1 0 1 0 0,-2 1-1 0 0,6 15 1 0 0,9 59 4 0 0,-8-34-3 0 0,-7-38 1 0 0,-2-5 0 0 0,0 0 0 0 0,0 0 0 0 0,1 0 0 0 0,0 0 0 0 0,0 0 0 0 0,1 0 0 0 0,0 0 0 0 0,3 5 0 0 0,0-3-109 0 0,-5-7-156 0 0,0 1 0 0 0,-1-1 1 0 0,1 0-1 0 0,0 0 1 0 0,0 0-1 0 0,0 0 0 0 0,0 0 1 0 0,0 0-1 0 0,0 0 1 0 0,0 0-1 0 0,0 0 0 0 0,0 0 1 0 0,0-1-1 0 0,0 1 1 0 0,1 0-1 0 0,-1-1 0 0 0,0 1 1 0 0,0-1-1 0 0,1 0 0 0 0,1 1 1 0 0,10-3-1781 0 0</inkml:trace>
  <inkml:trace contextRef="#ctx0" brushRef="#br0" timeOffset="14239.31">6126 1156 7368 0 0,'0'2'568'0'0,"-31"44"733"0"0,11 2 324 0 0,2 1-1 0 0,2 1 1 0 0,-12 66 0 0 0,25-102-1420 0 0,2-1 0 0 0,-1 1 0 0 0,2-1-1 0 0,0 1 1 0 0,0 0 0 0 0,1-1 0 0 0,6 27 0 0 0,-6-37-205 0 0,0-1 0 0 0,0 1 0 0 0,0 0 0 0 0,0-1 0 0 0,0 1 0 0 0,1-1 0 0 0,-1 0 0 0 0,1 1 0 0 0,2 2 0 0 0,-4-5 0 0 0,1 1 0 0 0,0-1 0 0 0,-1 1 0 0 0,1-1 0 0 0,0 1 0 0 0,0-1 0 0 0,-1 1 0 0 0,1-1 0 0 0,0 1 0 0 0,0-1 0 0 0,0 0 0 0 0,-1 0 0 0 0,1 1 0 0 0,0-1 0 0 0,0 0 0 0 0,0 0 0 0 0,0 0 0 0 0,0 0 0 0 0,-1 0 0 0 0,1 0 0 0 0,0 0 0 0 0,0 0 0 0 0,0 0 0 0 0,0 0 0 0 0,0-1 0 0 0,-1 1 0 0 0,1 0 0 0 0,0-1 0 0 0,0 1 0 0 0,0 0 0 0 0,-1-1 0 0 0,1 1 0 0 0,0-1 0 0 0,0 0 0 0 0,5-4-165 0 0,-1 1-1 0 0,0-1 0 0 0,0 0 0 0 0,4-6 0 0 0,6-9-780 0 0</inkml:trace>
  <inkml:trace contextRef="#ctx0" brushRef="#br0" timeOffset="14629.84">6341 1032 15632 0 0,'0'0'356'0'0,"-13"10"859"0"0,6 1-1194 0 0,1 1-1 0 0,0 1 0 0 0,0-1 0 0 0,2 1 0 0 0,-1 0 0 0 0,-3 19 0 0 0,-7 83-13 0 0,12-84 22 0 0,2 0-1 0 0,4 39 0 0 0,-1-54 10 0 0,0-1 0 0 0,1 0-1 0 0,0 1 1 0 0,1-1-1 0 0,1-1 1 0 0,10 23-1 0 0,-13-34 36 0 0,-1 0 0 0 0,1 0-1 0 0,0-1 1 0 0,0 1 0 0 0,0 0 0 0 0,0-1-1 0 0,1 1 1 0 0,-1-1 0 0 0,1 0-1 0 0,-1 0 1 0 0,1 0 0 0 0,0 0-1 0 0,0-1 1 0 0,0 1 0 0 0,0-1-1 0 0,0 1 1 0 0,5 0 0 0 0,-6-1-95 0 0,0-1 0 0 0,1 1 0 0 0,-1-1 1 0 0,0 0-1 0 0,0 0 0 0 0,1 0 0 0 0,-1-1 1 0 0,0 1-1 0 0,0 0 0 0 0,1-1 1 0 0,-1 0-1 0 0,0 1 0 0 0,0-1 0 0 0,0 0 1 0 0,0 0-1 0 0,0 0 0 0 0,0 0 0 0 0,0 0 1 0 0,0-1-1 0 0,0 1 0 0 0,0-1 0 0 0,-1 1 1 0 0,1-1-1 0 0,-1 0 0 0 0,1 1 1 0 0,1-3-1 0 0,16-25-5425 0 0,-11 17-135 0 0</inkml:trace>
  <inkml:trace contextRef="#ctx0" brushRef="#br0" timeOffset="14630.84">6264 1298 5984 0 0,'-11'4'202'0'0,"-1"0"0"0"0,1 0-1 0 0,0 1 1 0 0,-14 8 0 0 0,24-12 31 0 0,0-1-1 0 0,1 0 0 0 0,-1 1 1 0 0,0-1-1 0 0,1 0 1 0 0,-1 1-1 0 0,0-1 0 0 0,1 1 1 0 0,-1-1-1 0 0,1 1 1 0 0,-1-1-1 0 0,1 1 0 0 0,-1 0 1 0 0,1-1-1 0 0,-1 1 1 0 0,1 0-1 0 0,0-1 0 0 0,-1 1 1 0 0,1 0-1 0 0,0-1 1 0 0,-1 1-1 0 0,1 0 0 0 0,0 0 1 0 0,0-1-1 0 0,0 1 1 0 0,0 0-1 0 0,0 0 0 0 0,0-1 1 0 0,0 1-1 0 0,0 0 1 0 0,0 0-1 0 0,0-1 0 0 0,0 1 1 0 0,0 0-1 0 0,0 0 1 0 0,1-1-1 0 0,-1 1 0 0 0,0 0 1 0 0,1 0-1 0 0,-1-1 1 0 0,1 2-1 0 0,1 0-40 0 0,-1-1 0 0 0,1 1 0 0 0,0 0 0 0 0,0-1 0 0 0,0 1 0 0 0,0-1 0 0 0,0 0 0 0 0,0 0 0 0 0,1 0 0 0 0,-1 0 0 0 0,0 0 0 0 0,3 1 0 0 0,3 0-182 0 0,0 0 1 0 0,0-1-1 0 0,0 0 0 0 0,0 0 1 0 0,0-1-1 0 0,1 0 0 0 0,-1 0 1 0 0,0-1-1 0 0,0 0 0 0 0,0 0 1 0 0,0-1-1 0 0,0 0 0 0 0,0-1 1 0 0,0 1-1 0 0,8-6 0 0 0,14-6-1698 0 0,53-36-1 0 0,-48 25 451 0 0</inkml:trace>
  <inkml:trace contextRef="#ctx0" brushRef="#br0" timeOffset="14631.84">6586 1185 6912 0 0,'1'2'49'0'0,"0"0"0"0"0,0 0 0 0 0,0 0 0 0 0,-1-1 0 0 0,1 1 0 0 0,-1 0 0 0 0,0 0 0 0 0,1 0 0 0 0,-1 0 0 0 0,0 0 1 0 0,0 0-1 0 0,0 0 0 0 0,0 0 0 0 0,-1 3 0 0 0,1-4 80 0 0,-1 1 0 0 0,1-1 0 0 0,0 0 0 0 0,0 1 0 0 0,0-1 0 0 0,1 0 0 0 0,-1 0 0 0 0,0 1 0 0 0,1 1 0 0 0,0 9 1717 0 0,-1-7-1237 0 0,-1 0 0 0 0,1 0-1 0 0,0 0 1 0 0,1 0 0 0 0,-1 0 0 0 0,2 5 0 0 0,-1-4-311 0 0,0-1 0 0 0,-1 1 0 0 0,0 0 0 0 0,0 8-1 0 0,0-7-90 0 0,0 1-1 0 0,0 0 0 0 0,3 14 0 0 0,-1-15-208 0 0,-1 0-1 0 0,0 0 1 0 0,-1-1 0 0 0,0 1-1 0 0,0 0 1 0 0,-1 9-1 0 0,-1-8 3 0 0,1-7 0 0 0,1 1 0 0 0,-1 0 0 0 0,1 0 0 0 0,0-1 0 0 0,-1 1 0 0 0,1 0 0 0 0,0 0 0 0 0,0 0 0 0 0,0-1 0 0 0,0 1 0 0 0,1 0 0 0 0,-1 0 0 0 0,0 0 0 0 0,1-1 0 0 0,-1 1 0 0 0,1 0 0 0 0,1 3 0 0 0,2 4 0 0 0,-4-9 0 0 0,0 0 0 0 0,0 1 0 0 0,0-1 0 0 0,0 0-1 0 0,0 1 1 0 0,0-1 0 0 0,0 0 0 0 0,0 1 0 0 0,1-1-1 0 0,-1 0 1 0 0,0 1 0 0 0,0-1 0 0 0,0 0 0 0 0,0 1-1 0 0,1-1 1 0 0,-1 0 0 0 0,0 1 0 0 0,0-1-1 0 0,1 0 1 0 0,-1 0 0 0 0,0 0 0 0 0,0 1 0 0 0,1-1-1 0 0,-1 0 1 0 0,0 0 0 0 0,1 0 0 0 0,-1 1 0 0 0,0-1-1 0 0,1 0 1 0 0,-1 0 0 0 0,0 0 0 0 0,1 0 0 0 0,-1 0-1 0 0,0 0 1 0 0,1 0 0 0 0,-1 0 0 0 0,0 0-1 0 0,1 0 1 0 0,-1 0 0 0 0,0 0 0 0 0,1 0 0 0 0,-1 0-1 0 0,1 0 1 0 0,-1 0 0 0 0,0 0 0 0 0,1-1 0 0 0,-1 1-1 0 0,0 0 1 0 0,0 0 0 0 0,1 0 0 0 0,-1 0 0 0 0,0-1-1 0 0,1 1 1 0 0,-1 0 0 0 0,0 0 0 0 0,0-1-1 0 0,1 1 1 0 0,-1 0 0 0 0,0-1 0 0 0,0 1 0 0 0,0 0-1 0 0,1-1 1 0 0,-1-1-27 0 0,1-1 1 0 0,0 1-1 0 0,-1-1 1 0 0,0 1-1 0 0,1-1 0 0 0,-1 1 1 0 0,0-1-1 0 0,-1-2 0 0 0,1 2-22 0 0,0 0 0 0 0,0 0 0 0 0,0 0 0 0 0,0 0 0 0 0,1 0 0 0 0,-1 0 0 0 0,3-6 0 0 0,19-58-3231 0 0,-16 43-1698 0 0</inkml:trace>
  <inkml:trace contextRef="#ctx0" brushRef="#br0" timeOffset="15105.47">6729 1144 2760 0 0,'10'2'207'0'0,"-4"-3"142"0"0,-4 0 1244 0 0,11 1 8655 0 0,-5 0-8516 0 0,-7 0-755 0 0,-1 0-118 0 0,0 0-25 0 0,11 9 436 0 0,-9-3-1235 0 0,-1 1 0 0 0,1-1 1 0 0,-1 0-1 0 0,0 1 0 0 0,-1 0 1 0 0,1-1-1 0 0,-2 10 0 0 0,0 2-64 0 0,3 27-1 0 0,0-5-23 0 0,-1-16 27 0 0,0 1-1 0 0,7 34 0 0 0,-7-52 30 0 0,0-1-1 0 0,0 0 0 0 0,1 0 0 0 0,0 0 0 0 0,0 0 0 0 0,0 0 1 0 0,1 0-1 0 0,0 0 0 0 0,0-1 0 0 0,7 10 0 0 0,-9-14 8 0 0,-1-1 0 0 0,1 1 0 0 0,-1-1 0 0 0,1 1 0 0 0,-1-1 0 0 0,1 1 0 0 0,-1-1 0 0 0,1 1 0 0 0,0-1 0 0 0,-1 0 0 0 0,1 1 0 0 0,0-1 0 0 0,-1 0-1 0 0,1 1 1 0 0,0-1 0 0 0,-1 0 0 0 0,1 0 0 0 0,0 0 0 0 0,0 0 0 0 0,-1 0 0 0 0,1 1 0 0 0,0-2 0 0 0,0 1 0 0 0,0 0 0 0 0,1 0 8 0 0,-1-1 0 0 0,0 1-1 0 0,0-1 1 0 0,0 0 0 0 0,0 1 0 0 0,0-1 0 0 0,0 0 0 0 0,0 0 0 0 0,0 1 0 0 0,-1-1 0 0 0,1 0 0 0 0,0 0-1 0 0,1-2 1 0 0,1-3 105 0 0,0 0 0 0 0,0 0 0 0 0,4-13 1 0 0,-7 19-124 0 0,3-7 69 0 0,3-12-25 0 0,0-1 0 0 0,5-33 1 0 0,-4 13-919 0 0,-4 22-1869 0 0,1-33 1 0 0,-4 21-2188 0 0,0 29 3368 0 0,0 1 332 0 0,0 0 144 0 0,0 0 29 0 0,0 0 219 0 0,1 6 1315 0 0,22 37 4262 0 0,-16-33-3669 0 0,-2 0-1 0 0,0 0 1 0 0,0 1 0 0 0,3 10 0 0 0,-1 0 8 0 0,-2-6-233 0 0,4 21-1 0 0,-1 0 126 0 0,-4-21-288 0 0,2 23 0 0 0,-5-34-498 0 0,-1 0 1 0 0,1 0-1 0 0,0 0 0 0 0,0 0 1 0 0,2 4-1 0 0,-2-6 160 0 0,-1-2-66 0 0,6-6 212 0 0,-5 4-445 0 0,0 0 0 0 0,0-1 0 0 0,0 1-1 0 0,-1 0 1 0 0,1 0 0 0 0,-1-1 0 0 0,1 1 0 0 0,-1-1-1 0 0,0-2 1 0 0,3-15 115 0 0,18-37 161 0 0,3-7-415 0 0,-17 38 50 0 0,1 1 0 0 0,1 0 1 0 0,2 1-1 0 0,25-46 0 0 0,-30 62 99 0 0,0 0-1 0 0,1 0 0 0 0,0 1 1 0 0,10-10-1 0 0,-12 13-24 0 0,-1 1 1 0 0,1-1-1 0 0,0 1 0 0 0,0 0 0 0 0,0 0 1 0 0,1 1-1 0 0,-1-1 0 0 0,10-2 0 0 0,-13 5-34 0 0,0 0 0 0 0,0 0 0 0 0,1 0 0 0 0,-1 0 0 0 0,0 0 0 0 0,0 0 0 0 0,0 1-1 0 0,0-1 1 0 0,0 1 0 0 0,0-1 0 0 0,0 1 0 0 0,0 0 0 0 0,0 0 0 0 0,0 0 0 0 0,0 0 0 0 0,0 0-1 0 0,-1 1 1 0 0,1-1 0 0 0,0 0 0 0 0,-1 1 0 0 0,1-1 0 0 0,-1 1 0 0 0,0-1 0 0 0,2 4 0 0 0,1-1-14 0 0,-1 1 0 0 0,0 0 1 0 0,0 0-1 0 0,-1 0 0 0 0,1 0 1 0 0,-1 1-1 0 0,0-1 1 0 0,1 7-1 0 0,-1-5-90 0 0,7 37-1046 0 0,5 63 0 0 0,-11-71-609 0 0</inkml:trace>
  <inkml:trace contextRef="#ctx0" brushRef="#br0" timeOffset="15816.4">5423 1790 7832 0 0,'3'-27'809'0'0,"-2"26"-786"0"0,-1 1 0 0 0,0 0 0 0 0,0 0 0 0 0,0-1-1 0 0,0 1 1 0 0,1-1 0 0 0,-1 1 0 0 0,0 0 0 0 0,0-1 0 0 0,0 1 0 0 0,0 0-1 0 0,0-1 1 0 0,0 1 0 0 0,0-1 0 0 0,0 1 0 0 0,0 0 0 0 0,0-1 0 0 0,0 1-1 0 0,0 0 1 0 0,0-1 0 0 0,0 1 0 0 0,0-1 0 0 0,0 1 0 0 0,-1 0 0 0 0,1-1-1 0 0,0 1 1 0 0,0 0 0 0 0,0-1 0 0 0,-1 1 0 0 0,1 0 0 0 0,-1-1 0 0 0,-1-4 2237 0 0,2 5-2114 0 0,0 0 0 0 0,0-1-1 0 0,0 1 1 0 0,0 0 0 0 0,0 0 0 0 0,0-1-1 0 0,0 1 1 0 0,0 0 0 0 0,0-1 0 0 0,-1 1 0 0 0,1 0-1 0 0,0 0 1 0 0,0-1 0 0 0,0 1 0 0 0,0 0 0 0 0,-1 0-1 0 0,1-1 1 0 0,0 1 0 0 0,0 0 0 0 0,-1 0-1 0 0,1-1 1 0 0,0 1 0 0 0,0 0 0 0 0,-1 0 0 0 0,1 0-1 0 0,0 0 1 0 0,-1 0 0 0 0,1 0 0 0 0,0-1-1 0 0,-1 1 1 0 0,-13 0 1973 0 0,-13 7-481 0 0,15-1-1381 0 0,0 1 1 0 0,1 0 0 0 0,0 1-1 0 0,1 0 1 0 0,-1 1 0 0 0,1 0-1 0 0,1 1 1 0 0,0 0 0 0 0,0 0-1 0 0,1 1 1 0 0,-7 12-1 0 0,1-1-230 0 0,2 1 0 0 0,1 1 0 0 0,1 0 0 0 0,-13 44 0 0 0,20-57-33 0 0,1-1 0 0 0,0 1-1 0 0,1-1 1 0 0,1 1-1 0 0,-1 0 1 0 0,2-1 0 0 0,-1 1-1 0 0,1 0 1 0 0,4 12-1 0 0,-4-18-1 0 0,0 0 1 0 0,1-1-1 0 0,0 1 0 0 0,0 0 0 0 0,0-1 0 0 0,1 0 0 0 0,-1 1 0 0 0,1-1 0 0 0,5 6 0 0 0,-6-8 5 0 0,1 0-1 0 0,0 1 1 0 0,-1-1 0 0 0,1 0-1 0 0,0-1 1 0 0,0 1-1 0 0,0 0 1 0 0,0-1 0 0 0,0 0-1 0 0,0 1 1 0 0,1-1-1 0 0,-1 0 1 0 0,0-1 0 0 0,1 1-1 0 0,3 0 1 0 0,-2-1 2 0 0,0-1 0 0 0,1 1 0 0 0,-1-1 0 0 0,0 1-1 0 0,1-2 1 0 0,-1 1 0 0 0,0-1 0 0 0,0 1 0 0 0,0-1 0 0 0,0-1 0 0 0,8-4 0 0 0,-1-1 1 0 0,0 0 1 0 0,-1-1 0 0 0,13-12-1 0 0,8-12-1368 0 0,-2-1 0 0 0,-1-2 0 0 0,-2-1 0 0 0,-1-1 1 0 0,21-44-1 0 0,-39 67-345 0 0,1 1 1 0 0,0 1 0 0 0,17-21-1 0 0,-25 33 995 0 0,-1 1 218 0 0,0 0 41 0 0,-7 25 3772 0 0,5-21-2723 0 0,0 0 1 0 0,-1 0-1 0 0,1 0 0 0 0,-6 6 0 0 0,-7 12 1025 0 0,-8 22 597 0 0,-28 78 0 0 0,45-102-2069 0 0,1-1 0 0 0,0 1-1 0 0,1 0 1 0 0,1 0 0 0 0,1 0 0 0 0,2 40-1 0 0,0-51 9 0 0,1-1 30 0 0,-1 1 0 0 0,1-1 0 0 0,3 8 0 0 0,-3-13-55 0 0,0 0 1 0 0,0 0-1 0 0,0-1 1 0 0,0 1-1 0 0,1 0 0 0 0,-1-1 1 0 0,1 1-1 0 0,0-1 1 0 0,0 1-1 0 0,0-1 1 0 0,4 4-1 0 0,-5-6-101 0 0,0 1-1 0 0,-1-1 1 0 0,1 1-1 0 0,0-1 1 0 0,0 1-1 0 0,-1-1 1 0 0,1 0-1 0 0,0 1 1 0 0,0-1-1 0 0,0 0 1 0 0,-1 0-1 0 0,1 0 1 0 0,0 0-1 0 0,0 0 0 0 0,0 0 1 0 0,0 0-1 0 0,0 0 1 0 0,-1 0-1 0 0,1 0 1 0 0,0 0-1 0 0,0 0 1 0 0,0 0-1 0 0,0-1 1 0 0,-1 1-1 0 0,1 0 1 0 0,0-1-1 0 0,0 1 1 0 0,0-1-1 0 0,-1 1 1 0 0,1-1-1 0 0,0 1 1 0 0,-1-1-1 0 0,2 0 1 0 0,2-3 165 0 0,0-1 1 0 0,0 1-1 0 0,6-10 1 0 0,-6 9-154 0 0,14-20-334 0 0,-1-1-1 0 0,-1-1 1 0 0,-2-1-1 0 0,13-31 1 0 0,-20 41-6 0 0,-1 0 1 0 0,-1-1 0 0 0,-1 1 0 0 0,0-1 0 0 0,-1 0-1 0 0,-1 0 1 0 0,-2-38 0 0 0,-5 28-6663 0 0,4 22 1468 0 0</inkml:trace>
  <inkml:trace contextRef="#ctx0" brushRef="#br0" timeOffset="16301.81">5824 1942 10136 0 0,'9'11'769'0'0,"-7"-8"-728"0"0,-1 0 1 0 0,1 0-1 0 0,-1 1 1 0 0,0-1-1 0 0,0 0 0 0 0,0 0 1 0 0,0 1-1 0 0,-1-1 1 0 0,1 4-1 0 0,-1 34 2349 0 0,0-25-610 0 0,-1 13-55 0 0,-1 0 1 0 0,-1 0 0 0 0,-11 42-1 0 0,15-73-1602 0 0,15-62 882 0 0,3 7-1005 0 0,-13 37 0 0 0,1 0 0 0 0,0 0 0 0 0,12-20 0 0 0,-13 33 0 0 0,0 3 0 0 0,1 6 0 0 0,-5 2 0 0 0,1-1 0 0 0,-1 1 0 0 0,0 0 0 0 0,0-1 0 0 0,0 1 0 0 0,-1 0 0 0 0,1 0 0 0 0,-1 0 0 0 0,1 5 0 0 0,5 39 0 0 0,-6-33 0 0 0,1 0 0 0 0,-1-1 0 0 0,-1 1 0 0 0,-3 28 0 0 0,2-25 0 0 0,4-11 0 0 0,1-9 0 0 0,3-6 0 0 0,23-48 0 0 0,-20 37 0 0 0,14-22 0 0 0,-17 28-211 0 0,-7 12 168 0 0,1 0 0 0 0,-1 0-1 0 0,0 0 1 0 0,1 0-1 0 0,-1 0 1 0 0,1 0-1 0 0,-1 0 1 0 0,1 0-1 0 0,0 0 1 0 0,-1 0-1 0 0,1 1 1 0 0,0-1 0 0 0,0 0-1 0 0,0 0 1 0 0,-1 0-1 0 0,1 1 1 0 0,0-1-1 0 0,0 1 1 0 0,0-1-1 0 0,0 1 1 0 0,0-1 0 0 0,0 1-1 0 0,0-1 1 0 0,0 1-1 0 0,1 0 1 0 0,1-1-1 0 0,-3 1 22 0 0,0 1-1 0 0,1-1 0 0 0,-1 0 1 0 0,0 0-1 0 0,1 0 1 0 0,-1 0-1 0 0,0 1 0 0 0,1-1 1 0 0,-1 0-1 0 0,0 0 0 0 0,1 1 1 0 0,-1-1-1 0 0,0 0 1 0 0,0 1-1 0 0,0-1 0 0 0,1 0 1 0 0,-1 1-1 0 0,0-1 0 0 0,0 0 1 0 0,0 1-1 0 0,0-1 0 0 0,1 0 1 0 0,-1 1-1 0 0,0-1 1 0 0,0 0-1 0 0,0 1 0 0 0,0-1 1 0 0,0 1-1 0 0,1 11 92 0 0,-1-11-90 0 0,7 121-289 0 0,-7-98 458 0 0,-1-13-127 0 0,1 0 0 0 0,0 0 1 0 0,1 0-1 0 0,3 22 0 0 0,-1-21-190 0 0,0 5-996 0 0,1-10-6619 0 0,-4-7 2423 0 0</inkml:trace>
  <inkml:trace contextRef="#ctx0" brushRef="#br0" timeOffset="16672.24">6139 2031 11976 0 0,'-11'-6'266'0'0,"9"5"44"0"0,2 1 15 0 0,0 2-26 0 0,2 27 258 0 0,7 43 1 0 0,1 8 1117 0 0,-7-32-462 0 0,0-14 147 0 0,-1 0 1 0 0,-4 39 0 0 0,1-25 1500 0 0,-8-64-1445 0 0,6-6-1387 0 0,2-1 0 0 0,0 1 0 0 0,3-28 0 0 0,12-67 35 0 0,-12 104-79 0 0,0 2 2 0 0,0 0-1 0 0,1 0 0 0 0,0 1 0 0 0,1-1 1 0 0,0 0-1 0 0,11-17 0 0 0,-13 25-15 0 0,0 0-1 0 0,0 1 0 0 0,0-1 0 0 0,0 1 1 0 0,1 0-1 0 0,-1 0 0 0 0,1 0 1 0 0,-1 0-1 0 0,1 0 0 0 0,0 0 0 0 0,-1 1 1 0 0,7-3-1 0 0,-8 4 18 0 0,0-1 0 0 0,0 1 0 0 0,1 0 0 0 0,-1-1 0 0 0,0 1 0 0 0,1 0 0 0 0,-1 0 0 0 0,0 0 0 0 0,1 0 0 0 0,-1 0 0 0 0,0 1 0 0 0,1-1 0 0 0,-1 0 0 0 0,0 1 0 0 0,1-1 0 0 0,-1 0 0 0 0,0 1 1 0 0,0 0-1 0 0,0-1 0 0 0,1 1 0 0 0,-1 0 0 0 0,0-1 0 0 0,0 1 0 0 0,0 0 0 0 0,0 0 0 0 0,0 0 0 0 0,0 0 0 0 0,0 0 0 0 0,-1 0 0 0 0,1 0 0 0 0,0 0 0 0 0,-1 1 0 0 0,2 1 0 0 0,0 2 9 0 0,0 0 0 0 0,0 0 0 0 0,-1 0 0 0 0,1 0 0 0 0,-1 1 0 0 0,-1-1 0 0 0,1 1 0 0 0,-1-1 0 0 0,0 1 0 0 0,0-1 0 0 0,-1 9 0 0 0,-2 7 291 0 0,-9 32 1 0 0,8-41-129 0 0,2-3-140 0 0,0-1 1 0 0,-1 1-1 0 0,0-1 0 0 0,-1 0 0 0 0,0 0 0 0 0,0 0 0 0 0,-1 0 0 0 0,-11 13 1 0 0,6-15-73 0 0,10-6 41 0 0,-1 0 0 0 0,1 1-1 0 0,-1-1 1 0 0,1 0 0 0 0,-1 0-1 0 0,1 0 1 0 0,-1 0 0 0 0,1 1-1 0 0,-1-1 1 0 0,1 0 0 0 0,-1 0-1 0 0,1 0 1 0 0,-1 0 0 0 0,1 0-1 0 0,-1-1 1 0 0,0 1 0 0 0,1 0-1 0 0,-1 0 1 0 0,1 0 0 0 0,0 0-1 0 0,-1 0 1 0 0,1-1 0 0 0,-1 1-1 0 0,1 0 1 0 0,-1 0 0 0 0,0-1-1 0 0,0-1-353 0 0,1 1 0 0 0,-1-1-1 0 0,0 0 1 0 0,0 1 0 0 0,1-1 0 0 0,-1 0-1 0 0,1 1 1 0 0,0-1 0 0 0,-1 0-1 0 0,1 0 1 0 0,0 0 0 0 0,0 1 0 0 0,0-4-1 0 0,0 2 98 0 0,0-11-1778 0 0</inkml:trace>
  <inkml:trace contextRef="#ctx0" brushRef="#br0" timeOffset="17048.32">6301 1898 7832 0 0,'0'0'356'0'0,"0"0"-7"0"0,4 11-206 0 0,-3 5 1858 0 0,2 0-1 0 0,-1-1 1 0 0,2 1 0 0 0,5 14 0 0 0,-4-12-1024 0 0,6 26 1 0 0,-9-29-500 0 0,2 0 0 0 0,0 0 0 0 0,0-1 0 0 0,2 1 0 0 0,-1-1 0 0 0,16 25 0 0 0,-20-38-462 0 0,-1 0 1 0 0,1 0-1 0 0,0 1 1 0 0,0-1-1 0 0,0 0 1 0 0,0 0-1 0 0,0 0 1 0 0,0 0-1 0 0,0 0 1 0 0,1-1-1 0 0,-1 1 1 0 0,0 0-1 0 0,0 0 1 0 0,1-1-1 0 0,-1 1 1 0 0,0-1-1 0 0,1 1 1 0 0,-1-1-1 0 0,1 0 1 0 0,-1 1-1 0 0,3-1 1 0 0,-2 0 16 0 0,0-1 0 0 0,-1 1 0 0 0,1-1 0 0 0,0 1 1 0 0,0-1-1 0 0,0 0 0 0 0,-1 1 0 0 0,1-1 0 0 0,0 0 0 0 0,-1 0 0 0 0,1-1 0 0 0,-1 1 1 0 0,0 0-1 0 0,3-2 0 0 0,3-6 104 0 0,0 0 0 0 0,0 0 0 0 0,-1-1 0 0 0,7-13 0 0 0,-11 20-132 0 0,4-8-5 0 0,-1-1 0 0 0,0 1 0 0 0,0-1 0 0 0,-1 0 0 0 0,0 0 0 0 0,-1 0 0 0 0,2-19 0 0 0,-4 21-96 0 0,0 8 54 0 0,-1 1-1 0 0,1-1 1 0 0,-1 1 0 0 0,0-1-1 0 0,0 0 1 0 0,0 1 0 0 0,0-1-1 0 0,0 0 1 0 0,0 1-1 0 0,0-1 1 0 0,0 0 0 0 0,-1 1-1 0 0,0-3 1 0 0,0 3-198 0 0,-6-1 108 0 0,5 2 102 0 0,-1 1 1 0 0,0 0-1 0 0,0-1 0 0 0,1 1 1 0 0,-1 0-1 0 0,0 0 1 0 0,1 0-1 0 0,-1 1 0 0 0,1-1 1 0 0,-1 1-1 0 0,1-1 1 0 0,0 1-1 0 0,-1 0 0 0 0,1 0 1 0 0,0 0-1 0 0,-2 3 1 0 0,-4 4-19 0 0,1 0 1 0 0,-10 16 0 0 0,12-15 154 0 0,0 1 0 0 0,1-1 0 0 0,0 1 0 0 0,1 0 0 0 0,0 0 1 0 0,0 0-1 0 0,1 0 0 0 0,1 0 0 0 0,0 0 0 0 0,0 1 0 0 0,1-1 1 0 0,1 0-1 0 0,0 1 0 0 0,0-1 0 0 0,5 15 0 0 0,-5-22-92 0 0,0-1 0 0 0,1 1-1 0 0,-1 0 1 0 0,1-1 0 0 0,0 1 0 0 0,0-1-1 0 0,0 1 1 0 0,1-1 0 0 0,-1 0-1 0 0,5 4 1 0 0,-6-5-4 0 0,1-1-1 0 0,0 1 1 0 0,-1-1 0 0 0,1 0-1 0 0,0 0 1 0 0,0 0-1 0 0,0 1 1 0 0,0-2-1 0 0,0 1 1 0 0,0 0 0 0 0,0 0-1 0 0,0-1 1 0 0,0 1-1 0 0,0-1 1 0 0,1 1-1 0 0,-1-1 1 0 0,0 0 0 0 0,0 0-1 0 0,0 0 1 0 0,4-1-1 0 0,1-1-28 0 0,1 0 0 0 0,-1-1 0 0 0,1 0-1 0 0,-1 0 1 0 0,0-1 0 0 0,-1 1 0 0 0,13-10-1 0 0,-6 3-344 0 0,-1-1 1 0 0,20-22-1 0 0,-17 12-1683 0 0,-2-2-6145 0 0</inkml:trace>
  <inkml:trace contextRef="#ctx0" brushRef="#br0" timeOffset="17980.09">6749 1681 2760 0 0,'-1'-3'-14'0'0,"-1"0"0"0"0,1 0-1 0 0,0 1 1 0 0,0-1 0 0 0,0 0 0 0 0,1 0 0 0 0,-1 0-1 0 0,1 0 1 0 0,-1 0 0 0 0,1 0 0 0 0,0 0-1 0 0,0 0 1 0 0,1-5 0 0 0,-1-9 1472 0 0,-2-1 3579 0 0,2 17-4799 0 0,-1 1 0 0 0,1 0 0 0 0,0-1 0 0 0,0 1 0 0 0,0 0 0 0 0,0-1 0 0 0,0 1 0 0 0,-1 0 0 0 0,1 0 0 0 0,0-1 0 0 0,0 1 0 0 0,0 0 0 0 0,-1 0 0 0 0,1-1 1 0 0,0 1-1 0 0,0 0 0 0 0,-1 0 0 0 0,1 0 0 0 0,0-1 0 0 0,0 1 0 0 0,-1 0 0 0 0,1 0 0 0 0,0 0 0 0 0,-1 0 0 0 0,1 0 0 0 0,0 0 0 0 0,-1 0 0 0 0,1-1 0 0 0,0 1 0 0 0,-1 0 0 0 0,1 0 0 0 0,-1 0 0 0 0,3 13 1262 0 0,-2-8-1336 0 0,-1-1 0 0 0,0 0-1 0 0,1 0 1 0 0,-4 8 0 0 0,3-7-122 0 0,0-1 1 0 0,0 1 0 0 0,0-1 0 0 0,0 10-1 0 0,-2 53 221 0 0,1-37-157 0 0,2 1 0 0 0,3 31-1 0 0,2 10 105 0 0,-5-49-77 0 0,2 0 1 0 0,1-1 0 0 0,7 32-1 0 0,-2-17 145 0 0,-5-23-42 0 0,7 24-1 0 0,-9-35-195 0 0,0 1 1 0 0,1-1-1 0 0,-1 1 0 0 0,1-1 0 0 0,0 0 1 0 0,0 0-1 0 0,1 1 0 0 0,-1-1 1 0 0,1-1-1 0 0,-1 1 0 0 0,4 3 0 0 0,-5-6-26 0 0,0 1-1 0 0,0-1 0 0 0,0 1 0 0 0,0-1 0 0 0,0 0 0 0 0,0 1 1 0 0,0-1-1 0 0,0 0 0 0 0,0 0 0 0 0,0 0 0 0 0,0 0 0 0 0,0 0 1 0 0,0 0-1 0 0,0 0 0 0 0,0 0 0 0 0,0 0 0 0 0,0 0 0 0 0,0 0 1 0 0,0-1-1 0 0,0 1 0 0 0,0 0 0 0 0,0-1 0 0 0,0 1 1 0 0,0-1-1 0 0,0 1 0 0 0,0-1 0 0 0,0 1 0 0 0,0-1 0 0 0,-1 0 1 0 0,1 0-1 0 0,0 1 0 0 0,0-1 0 0 0,0-1 0 0 0,5-5 40 0 0,0 0-1 0 0,0 0 0 0 0,4-9 0 0 0,-1 3-31 0 0,3-4-136 0 0,13-27 0 0 0,-1 3-445 0 0,-4 6-118 0 0,17-41 0 0 0,-20 35-371 0 0,-16 40 1049 0 0,1-2-16 0 0,-5-7 81 0 0,3 9 250 0 0,-2 1-223 0 0,0 0 1 0 0,1 0-1 0 0,-1 1 1 0 0,1-1-1 0 0,-1 1 1 0 0,1-1-1 0 0,-1 1 0 0 0,1-1 1 0 0,-1 1-1 0 0,1 0 1 0 0,-1 0-1 0 0,1 0 1 0 0,0 0-1 0 0,-1 0 0 0 0,1 0 1 0 0,-1 2-1 0 0,-17 22-147 0 0,13-16 186 0 0,-1 0 71 0 0,2 1 0 0 0,0 1 0 0 0,0-1 0 0 0,1 1-1 0 0,-4 14 1 0 0,-1 1-17 0 0,6-18-161 0 0,1-1 0 0 0,1 1 0 0 0,-1-1 0 0 0,1 1 0 0 0,0 0 0 0 0,1 0 0 0 0,0-1 0 0 0,1 9 0 0 0,-1-12 19 0 0,0-1 0 0 0,1 0 1 0 0,-1 0-1 0 0,1 0 0 0 0,0 0 0 0 0,0 0 0 0 0,0 0 0 0 0,0 0 0 0 0,1 0 0 0 0,-1 0 0 0 0,1-1 0 0 0,-1 1 1 0 0,1 0-1 0 0,0-1 0 0 0,0 1 0 0 0,0-1 0 0 0,1 0 0 0 0,-1 0 0 0 0,0 0 0 0 0,1 0 0 0 0,0 0 1 0 0,3 2-1 0 0,-3-3 19 0 0,0 0 0 0 0,1 0 0 0 0,-1 0 0 0 0,0-1 0 0 0,0 1 0 0 0,0-1 0 0 0,1 0 0 0 0,-1 0 0 0 0,0 0 0 0 0,0 0 1 0 0,1-1-1 0 0,5 0 0 0 0,-2-2-4 0 0,1 1-1 0 0,0-1 1 0 0,12-6 0 0 0,-16 7-72 0 0,0 0 0 0 0,0 0 0 0 0,0 0-1 0 0,-1-1 1 0 0,1 1 0 0 0,0-1 0 0 0,-1 0-1 0 0,0 1 1 0 0,0-2 0 0 0,0 1 0 0 0,0 0 0 0 0,0-1-1 0 0,-1 1 1 0 0,1-1 0 0 0,-1 0 0 0 0,0 0-1 0 0,2-4 1 0 0,-1 0-433 0 0,1 1 1 0 0,0 0-1 0 0,0 0 0 0 0,0 0 0 0 0,1 1 0 0 0,9-10 0 0 0,-19 12-1437 0 0,3 4 2494 0 0,7 3 248 0 0,-4-3-772 0 0,0 1-1 0 0,0-1 0 0 0,1 0 1 0 0,-1 0-1 0 0,0 1 1 0 0,1-1-1 0 0,-1 0 0 0 0,0 0 1 0 0,1 0-1 0 0,-1 0 1 0 0,0-1-1 0 0,1 1 0 0 0,-1 0 1 0 0,0-1-1 0 0,1 1 0 0 0,-1 0 1 0 0,0-1-1 0 0,0 0 1 0 0,1 1-1 0 0,-1-1 0 0 0,0 0 1 0 0,0 1-1 0 0,1-3 0 0 0,4-1 61 0 0,0-2 0 0 0,-1 1-1 0 0,5-7 1 0 0,-3 4 592 0 0,-3 4-524 0 0,-1 0 0 0 0,1-1 0 0 0,-1 0 0 0 0,0 1 0 0 0,0-1 0 0 0,-1 0 0 0 0,3-8 0 0 0,14-26 526 0 0,-13 27-428 0 0,9-21-1 0 0,-7 11-62 0 0,-5 15-190 0 0,0 0 0 0 0,0 0 0 0 0,-1 0 1 0 0,0-1-1 0 0,0 1 0 0 0,-1 0 0 0 0,0-1 0 0 0,0 1 0 0 0,-1-1 0 0 0,0-10 0 0 0,0 18-59 0 0,0 0-1 0 0,0 0 1 0 0,0-1-1 0 0,0 1 0 0 0,0 0 1 0 0,0-1-1 0 0,0 1 1 0 0,0 0-1 0 0,0 0 1 0 0,0-1-1 0 0,0 1 1 0 0,0 0-1 0 0,0-1 1 0 0,0 1-1 0 0,0 0 1 0 0,-1 0-1 0 0,1-1 1 0 0,0 1-1 0 0,0 0 0 0 0,0 0 1 0 0,0-1-1 0 0,0 1 1 0 0,-1 0-1 0 0,1 0 1 0 0,0 0-1 0 0,0-1 1 0 0,-1 1-1 0 0,1 0 1 0 0,0 0-1 0 0,0 0 1 0 0,-1 0-1 0 0,1 0 1 0 0,0 0-1 0 0,0-1 0 0 0,-1 1 1 0 0,1 0-1 0 0,0 0 1 0 0,0 0-1 0 0,-1 0 1 0 0,-3 3-36 0 0,1 1-37 0 0,-1 0 1 0 0,1 1-1 0 0,0-1 0 0 0,0 1 1 0 0,1 0-1 0 0,-1-1 0 0 0,1 1 1 0 0,0 0-1 0 0,-2 11 1 0 0,-5 8-354 0 0,-8 15-108 0 0,2 1 1 0 0,2 1-1 0 0,-11 53 0 0 0,19-66 440 0 0,-6 47-81 0 0,11-66 165 0 0,-1 1 0 0 0,2 0 0 0 0,-1 0 1 0 0,1-1-1 0 0,5 18 0 0 0,-4-16 45 0 0,2-1-1 0 0,-1 1 1 0 0,1-1-1 0 0,1 0 1 0 0,0-1-1 0 0,1 1 1 0 0,10 14-1 0 0,-13-21-22 0 0,-1 0-1 0 0,1 0 1 0 0,0 0-1 0 0,0 0 1 0 0,0-1-1 0 0,1 1 1 0 0,-1-1-1 0 0,0 0 1 0 0,1 0-1 0 0,0 0 1 0 0,-1-1-1 0 0,1 1 1 0 0,0-1-1 0 0,0 0 1 0 0,0 0-1 0 0,0 0 1 0 0,0 0-1 0 0,0-1 1 0 0,0 0-1 0 0,0 0 1 0 0,0 0-1 0 0,0 0 1 0 0,6-1-1 0 0,-1-2-11 0 0,0 0 0 0 0,0 0 0 0 0,-1-1 0 0 0,1 0 0 0 0,-1 0 0 0 0,0-1 0 0 0,0 0 0 0 0,0 0 0 0 0,-1-1 0 0 0,0 0 0 0 0,0-1 0 0 0,0 1 0 0 0,9-14 0 0 0,4-7 0 0 0</inkml:trace>
  <inkml:trace contextRef="#ctx0" brushRef="#br0" timeOffset="20246.68">6595 2859 8288 0 0,'-4'0'61'0'0,"3"1"-44"0"0,0-1-1 0 0,1 0 1 0 0,-1 0-1 0 0,0 0 1 0 0,0 0-1 0 0,1 0 1 0 0,-1 0-1 0 0,0 0 1 0 0,1 0-1 0 0,-1 0 1 0 0,0-1-1 0 0,0 1 1 0 0,1 0-1 0 0,-1 0 1 0 0,0-1-1 0 0,1 1 1 0 0,-1 0-1 0 0,0-1 1 0 0,1 1-1 0 0,-2-1 1 0 0,2 1 5 0 0,0 0 0 0 0,-1-1 0 0 0,1 1 0 0 0,-1 0 1 0 0,1 0-1 0 0,-1-1 0 0 0,0 1 0 0 0,1 0 0 0 0,-1 0 0 0 0,1 0 1 0 0,-1 0-1 0 0,1 0 0 0 0,-1 0 0 0 0,1 0 0 0 0,-1 0 0 0 0,1 0 1 0 0,-1 0-1 0 0,0 0 0 0 0,0 1 0 0 0,-14-1 67 0 0,13 0 112 0 0,0 1 1 0 0,0-1 0 0 0,0 0-1 0 0,0 0 1 0 0,1 1 0 0 0,-1-1-1 0 0,0 1 1 0 0,0-1 0 0 0,1 1-1 0 0,-1 0 1 0 0,0 0 0 0 0,1-1-1 0 0,-1 1 1 0 0,1 0 0 0 0,-1 1-1 0 0,-1 1 1 0 0,-1 0 259 0 0,1 1 0 0 0,0 0-1 0 0,0 0 1 0 0,-3 7 0 0 0,4-7-56 0 0,0 0-1 0 0,0-1 1 0 0,-1 1-1 0 0,1-1 0 0 0,-1 0 1 0 0,-4 5-1 0 0,7-7-233 0 0,0 0 0 0 0,1 1-1 0 0,-1-1 1 0 0,0 0 0 0 0,1 0-1 0 0,-1 0 1 0 0,1 0 0 0 0,-1 0-1 0 0,1 0 1 0 0,0 0 0 0 0,0 1-1 0 0,3 1-38 0 0,0-1 0 0 0,-1 0 0 0 0,1 0 0 0 0,0 0 0 0 0,0-1 0 0 0,0 1 0 0 0,1-1 0 0 0,-1 0 0 0 0,0 0 0 0 0,0 0 0 0 0,1-1 0 0 0,4 0 0 0 0,12 1-216 0 0,26-4 0 0 0,-35 1 179 0 0,44-4 2 0 0,82-21 0 0 0,54-26-7 0 0,-158 43-103 0 0,38-13-32 0 0,135-63-1 0 0,-32-11-1049 0 0,-156 84 543 0 0,29-26-1 0 0,-6 5-174 0 0,-21 16 206 0 0,30-29-1 0 0,-6 4-71 0 0,-26 24 557 0 0,0-1 0 0 0,17-25 0 0 0,-27 31 186 0 0,-1 1 0 0 0,-1-1-1 0 0,0 0 1 0 0,-1 0 0 0 0,0-1-1 0 0,-1 0 1 0 0,5-28 0 0 0,-1-4 966 0 0,5-76 0 0 0,-9-50 614 0 0,-3 73-690 0 0,14-497 1982 0 0,-13 503-2789 0 0,-2 16 31 0 0,16-103 1 0 0,-15 167-245 0 0,1-6 22 0 0,1 0 1 0 0,0 0-1 0 0,2 0 1 0 0,8-21-1 0 0,-6 19-42 0 0,-6 16 0 0 0,0 0 0 0 0,1 0 0 0 0,-1 0 0 0 0,1 1 0 0 0,0-1 0 0 0,5-5 0 0 0,19-20 0 0 0,-23 27 0 0 0,-3 3 0 0 0,1 0 0 0 0,-1-1 0 0 0,0 1 0 0 0,0 0 0 0 0,0-1 0 0 0,0 1 0 0 0,0-1 0 0 0,-1 1 0 0 0,1-1 0 0 0,0 0 0 0 0,-1 1 0 0 0,1-1 0 0 0,-1 1 0 0 0,1-1 0 0 0,-1 0 0 0 0,0 0 0 0 0,1-1 0 0 0,3-14 0 0 0,-3 13 0 0 0,0 0 0 0 0,0 1 0 0 0,0-1 0 0 0,-1 0 0 0 0,1-5 0 0 0,-1 1 6 0 0,0 1-1 0 0,0-1 0 0 0,-1 0 1 0 0,0 0-1 0 0,-3-7 0 0 0,3 11-2 0 0,-1 0 0 0 0,1 0-1 0 0,-1 1 1 0 0,0-1 0 0 0,-1 1-1 0 0,1-1 1 0 0,-1 1-1 0 0,1 0 1 0 0,-1 0 0 0 0,0 0-1 0 0,-4-3 1 0 0,-12-9 36 0 0,0 1 0 0 0,-1 1 0 0 0,0 0 0 0 0,-30-12 0 0 0,-92-31 216 0 0,96 40-228 0 0,3 2-6 0 0,-1 2-1 0 0,0 1 0 0 0,-1 3 0 0 0,-56-3 0 0 0,-186 4 109 0 0,46 3-353 0 0,-116 5 1858 0 0,84 4-1614 0 0,-4-4 235 0 0,134-8-255 0 0,74 2 0 0 0,-150-10 0 0 0,8 0 0 0 0,157 12 0 0 0,-115-3 0 0 0,-43 7 2 0 0,99-2-15 0 0,-163 3-40 0 0,76-9 53 0 0,133 3 0 0 0,-80-13 0 0 0,70 7 0 0 0,-333-50 0 0 0,212 25 0 0 0,44 7 0 0 0,145 27-12 0 0,-1 0 0 0 0,0 0 0 0 0,0 1 0 0 0,0 0 0 0 0,0 1 0 0 0,0 0 0 0 0,0 0 0 0 0,1 1 0 0 0,-1 1 0 0 0,1 0 0 0 0,-18 7 0 0 0,20-7-1 0 0,0 0 0 0 0,0 1 0 0 0,0 0 0 0 0,0 0-1 0 0,1 1 1 0 0,0 0 0 0 0,0 0 0 0 0,0 0 0 0 0,1 0 0 0 0,-1 1 0 0 0,1 0 0 0 0,-5 9-1 0 0,-4 6-17 0 0,-40 65-84 0 0,25-33 51 0 0,-23 44 1 0 0,-61 178-42 0 0,20 8-78 0 0,71-199 117 0 0,-14 113 0 0 0,28-132 51 0 0,-8 79-34 0 0,10-56 49 0 0,-5 93 0 0 0,-2 86 0 0 0,11-253 14 0 0,0 0 0 0 0,-6 17 0 0 0,-1 6 8 0 0,8-35-22 0 0,1 0 1 0 0,-1 0-1 0 0,0 0 0 0 0,0-1 0 0 0,0 1 1 0 0,0 0-1 0 0,0-1 0 0 0,-3 3 0 0 0,-4 8-13 0 0,-1-1-83 0 0,8-10 8 0 0,0 0 0 0 0,1 0 1 0 0,-1 0-1 0 0,0 0 0 0 0,0 0 0 0 0,1 0 1 0 0,-1 0-1 0 0,0 1 0 0 0,1-1 0 0 0,-1 0 1 0 0,1 0-1 0 0,-1 3 0 0 0,-2 0-158 0 0,0 2-3261 0 0,3 1 1660 0 0</inkml:trace>
  <inkml:trace contextRef="#ctx0" brushRef="#br0" timeOffset="20629.88">2452 1827 2304 0 0,'-1'-8'200'0'0,"-13"-41"8660"0"0,8 39-5665 0 0,5 9-2809 0 0,1 0 0 0 0,-1 0 0 0 0,0 0 0 0 0,1 0 0 0 0,-1 0 1 0 0,1 0-1 0 0,-1 0 0 0 0,1 0 0 0 0,-1 0 0 0 0,0-3 0 0 0,1 7-290 0 0,-1 0-1 0 0,1 0 1 0 0,-1 0 0 0 0,0-1-1 0 0,0 1 1 0 0,-2 4-1 0 0,-3 13-51 0 0,1 16-85 0 0,0 65 0 0 0,4-41 110 0 0,-1-20-1 0 0,2 0-1 0 0,1 0 1 0 0,11 62 0 0 0,-11-97-35 0 0,1-1 0 0 0,-1 1 0 0 0,1-1 0 0 0,0 1 0 0 0,0-1 0 0 0,1 0 0 0 0,3 6 0 0 0,-5-8-4 0 0,0-1-1 0 0,1 1 0 0 0,-1-1 1 0 0,0 0-1 0 0,0 1 0 0 0,0-1 1 0 0,1 0-1 0 0,-1 0 0 0 0,1 0 0 0 0,-1 0 1 0 0,1 0-1 0 0,-1-1 0 0 0,1 1 1 0 0,-1 0-1 0 0,1-1 0 0 0,0 1 1 0 0,-1-1-1 0 0,1 1 0 0 0,0-1 0 0 0,0 0 1 0 0,-1 0-1 0 0,1 0 0 0 0,3 0 1 0 0,6-3 171 0 0,0 0 0 0 0,-1-1 0 0 0,1 0 0 0 0,-1 0 0 0 0,0-1 0 0 0,19-13 0 0 0,53-45 1073 0 0,15-29-84 0 0,-8 8-1545 0 0,-60 57-96 0 0</inkml:trace>
  <inkml:trace contextRef="#ctx0" brushRef="#br0" timeOffset="21791.86">6708 3946 12496 0 0,'-9'-8'352'0'0,"0"-1"1"0"0,-9-9 0 0 0,12 11-283 0 0,0 0-1 0 0,-1 1 0 0 0,1 0 1 0 0,-2 0-1 0 0,-11-8 0 0 0,13 11 138 0 0,-1 0 0 0 0,0 0 0 0 0,0 1 0 0 0,0-1 0 0 0,0 1 0 0 0,0 1 0 0 0,0 0 1 0 0,-1 0-1 0 0,1 0 0 0 0,0 1 0 0 0,-1 0 0 0 0,1 0 0 0 0,-1 1 0 0 0,1 0 0 0 0,0 0 0 0 0,0 1 0 0 0,0 0 0 0 0,0 0 0 0 0,0 1 0 0 0,0-1 0 0 0,0 2 0 0 0,1-1 0 0 0,-1 1 0 0 0,-8 6 0 0 0,4-1-151 0 0,1-1 0 0 0,0 1 1 0 0,1 1-1 0 0,0 0 0 0 0,0 0 0 0 0,1 1 0 0 0,1 0 1 0 0,-11 21-1 0 0,11-18-9 0 0,0 1-1 0 0,2-1 1 0 0,-1 1 0 0 0,2 0 0 0 0,0 0-1 0 0,1 1 1 0 0,-1 18 0 0 0,3-23 21 0 0,1-1 0 0 0,1 1 1 0 0,0 0-1 0 0,0 0 0 0 0,1 0 0 0 0,3 10 1 0 0,-4-16-33 0 0,1 0 0 0 0,0 0 0 0 0,0 0 0 0 0,0-1 0 0 0,0 1-1 0 0,1-1 1 0 0,0 0 0 0 0,0 1 0 0 0,0-1 0 0 0,0 0 0 0 0,1-1 0 0 0,-1 1 0 0 0,1-1 0 0 0,7 6 0 0 0,-8-8-19 0 0,-1 0 0 0 0,1 0-1 0 0,0 0 1 0 0,0 0 0 0 0,-1-1 0 0 0,1 1-1 0 0,0-1 1 0 0,0 0 0 0 0,0 0-1 0 0,0 0 1 0 0,0 0 0 0 0,0 0 0 0 0,-1 0-1 0 0,1-1 1 0 0,0 0 0 0 0,0 1-1 0 0,0-1 1 0 0,-1 0 0 0 0,1 0 0 0 0,0-1-1 0 0,-1 1 1 0 0,4-2 0 0 0,6-5 30 0 0,0 0 0 0 0,-1 0 1 0 0,12-12-1 0 0,-21 18-41 0 0,54-54 136 0 0,9-7-65 0 0,-57 55-60 0 0,1 0 0 0 0,11-15 0 0 0,-13 13-16 0 0,1 1 0 0 0,15-13-1 0 0,-19 18-28 0 0,0 1 0 0 0,0 0 0 0 0,1 0 0 0 0,0 0 0 0 0,0 0 0 0 0,9-3-1 0 0,-13 6 13 0 0,0-1-1 0 0,0 1 1 0 0,0 0-1 0 0,0 0 1 0 0,1 0-1 0 0,-1 0 1 0 0,0 0-1 0 0,0 0 1 0 0,1 0-1 0 0,-1 0 1 0 0,0 0-1 0 0,0 1 0 0 0,0-1 1 0 0,0 0-1 0 0,1 1 1 0 0,-1-1-1 0 0,0 1 1 0 0,0-1-1 0 0,0 1 1 0 0,0 0-1 0 0,0-1 1 0 0,0 1-1 0 0,0 0 1 0 0,0 0-1 0 0,-1 0 0 0 0,1-1 1 0 0,0 1-1 0 0,0 0 1 0 0,-1 0-1 0 0,1 0 1 0 0,0 0-1 0 0,-1 1 1 0 0,1-1-1 0 0,-1 0 1 0 0,1 0-1 0 0,-1 0 1 0 0,0 2-1 0 0,3 5-47 0 0,0 0 0 0 0,-1 0 0 0 0,-1 0 1 0 0,1 1-1 0 0,-1-1 0 0 0,-1 0 0 0 0,1 1 0 0 0,-3 15 0 0 0,2-10 67 0 0,2 27 0 0 0,0-6-263 0 0,-2-33 26 0 0,0-2 2 0 0,0 0-74 0 0,1-2-314 0 0,6-7-199 0 0,11-19-4758 0 0,-11 10 204 0 0</inkml:trace>
  <inkml:trace contextRef="#ctx0" brushRef="#br0" timeOffset="22155.48">6867 3597 9216 0 0,'2'3'1846'0'0,"-3"9"-685"0"0,-4 15 180 0 0,1-2-982 0 0,1-1 0 0 0,-1 46 1 0 0,2-9 196 0 0,-1 18 949 0 0,7 83-1 0 0,-3-152-1326 0 0,0 1-1 0 0,1 0 0 0 0,1-1 0 0 0,-1 0 0 0 0,2 0 0 0 0,6 15 0 0 0,-9-24-156 0 0,-1 1-1 0 0,1 0 0 0 0,0-1 1 0 0,0 1-1 0 0,0-1 0 0 0,1 0 1 0 0,-1 1-1 0 0,0-1 0 0 0,1 0 1 0 0,-1 0-1 0 0,0 1 1 0 0,1-1-1 0 0,-1 0 0 0 0,4 1 1 0 0,-4-2-31 0 0,0 1 1 0 0,0-1 0 0 0,0 0 0 0 0,1 0 0 0 0,-1 1 0 0 0,0-1 0 0 0,0 0 0 0 0,0 0 0 0 0,0 0 0 0 0,0 0 0 0 0,0 0 0 0 0,0-1 0 0 0,0 1 0 0 0,1 0 0 0 0,-1 0 0 0 0,0-1 0 0 0,0 1 0 0 0,0-1 0 0 0,0 1 0 0 0,0-1 0 0 0,0 1 0 0 0,0-1 0 0 0,-1 0 0 0 0,1 1 0 0 0,0-1-1 0 0,0 0 1 0 0,1-1 0 0 0,8-9-1214 0 0,-1-2-1 0 0,1 1 1 0 0,10-22-1 0 0,1-11-661 0 0</inkml:trace>
  <inkml:trace contextRef="#ctx0" brushRef="#br0" timeOffset="22156.48">7100 3582 9672 0 0,'0'0'32'0'0,"1"0"0"0"0,-1 0 0 0 0,1 0 0 0 0,-1 0 0 0 0,1 0 0 0 0,-1 0 0 0 0,0 1 0 0 0,1-1 0 0 0,-1 0 0 0 0,1 0 0 0 0,-1 0 0 0 0,1 0 0 0 0,-1 1 0 0 0,0-1 0 0 0,1 0 0 0 0,-1 0 1 0 0,0 1-1 0 0,1-1 0 0 0,-1 0 0 0 0,0 1 0 0 0,1-1 0 0 0,-1 0 0 0 0,0 1 0 0 0,0-1 0 0 0,1 1 0 0 0,-1-1 0 0 0,0 0 0 0 0,0 1 0 0 0,-4 14 161 0 0,4-13-193 0 0,-7 21 873 0 0,0 0-1 0 0,2 1 1 0 0,1 0-1 0 0,-2 41 1 0 0,-2 9 628 0 0,-12 57 480 0 0,12-90-1383 0 0,5-26-404 0 0,1 1 1 0 0,-1 19 0 0 0,2-6 19 0 0,1-14 7 0 0,-1 0 1 0 0,2 0 0 0 0,0 0 0 0 0,5 25-1 0 0,-5-38-356 0 0,0 1 0 0 0,0-1-1 0 0,0 0 1 0 0,0 1-1 0 0,0-1 1 0 0,1 0-1 0 0,-1 0 1 0 0,1 0 0 0 0,-1 0-1 0 0,1 0 1 0 0,0 0-1 0 0,0 0 1 0 0,0 0 0 0 0,0-1-1 0 0,0 1 1 0 0,0-1-1 0 0,0 1 1 0 0,0-1-1 0 0,1 0 1 0 0,-1 0 0 0 0,0 0-1 0 0,5 1 1 0 0,6-1-6470 0 0</inkml:trace>
  <inkml:trace contextRef="#ctx0" brushRef="#br0" timeOffset="23030.15">7735 3775 5984 0 0,'-3'-7'622'0'0,"3"4"-407"0"0,-1 0 0 0 0,1 0 0 0 0,-1 0 0 0 0,0 0 0 0 0,0 0 0 0 0,-1-4 0 0 0,0 4 445 0 0,1-1 0 0 0,0 0-1 0 0,0-1 1 0 0,-1-5 0 0 0,-16-106 6055 0 0,15 106-6232 0 0,0 0 1 0 0,-6-13 0 0 0,-5-15 595 0 0,12 30-821 0 0,0 0 0 0 0,0-1 0 0 0,-1 1 0 0 0,0 1 0 0 0,-1-1 0 0 0,0 0 0 0 0,-8-11 0 0 0,6 10-17 0 0,0 0 0 0 0,-1 1 0 0 0,0-1-1 0 0,-1 1 1 0 0,-15-12 0 0 0,21 18-250 0 0,0 1 0 0 0,0 0 0 0 0,0 0 0 0 0,-1-1-1 0 0,1 1 1 0 0,0 1 0 0 0,0-1 0 0 0,-1 0 0 0 0,1 0 0 0 0,0 1 0 0 0,-1-1 0 0 0,1 1 0 0 0,-1 0 0 0 0,1 0 0 0 0,0 0 0 0 0,-1 0 0 0 0,1 0-1 0 0,-1 1 1 0 0,1-1 0 0 0,0 1 0 0 0,-1-1 0 0 0,1 1 0 0 0,0 0 0 0 0,-1 0 0 0 0,1 0 0 0 0,0 0 0 0 0,0 0 0 0 0,0 1 0 0 0,0-1 0 0 0,0 0-1 0 0,0 1 1 0 0,0 0 0 0 0,-1 1 0 0 0,-4 5 22 0 0,1 0 0 0 0,0 0-1 0 0,0 0 1 0 0,1 0 0 0 0,0 1-1 0 0,1 0 1 0 0,0 0 0 0 0,0 0-1 0 0,1 0 1 0 0,0 1 0 0 0,-2 10 0 0 0,-1 14 96 0 0,-4 62 0 0 0,7-27-270 0 0,3 0 1 0 0,2 0-1 0 0,16 85 0 0 0,-14-119 159 0 0,-3-25 4 0 0,0 0 1 0 0,1-1 0 0 0,0 1-1 0 0,0 0 1 0 0,1-1 0 0 0,0 1-1 0 0,5 9 1 0 0,-1-6 41 0 0,6 11 140 0 0,-13-23-188 0 0,1 0 0 0 0,0 0 1 0 0,-1 0-1 0 0,1 0 1 0 0,0 0-1 0 0,0-1 0 0 0,0 1 1 0 0,0 0-1 0 0,-1-1 0 0 0,1 1 1 0 0,0-1-1 0 0,0 1 0 0 0,0-1 1 0 0,0 1-1 0 0,0-1 0 0 0,0 1 1 0 0,0-1-1 0 0,0 0 0 0 0,3 0 1 0 0,-4 0-9 0 0,1-1 0 0 0,0 0 0 0 0,-1 0 0 0 0,1 1 0 0 0,0-1 1 0 0,-1 0-1 0 0,1 0 0 0 0,-1 0 0 0 0,1 0 0 0 0,-1 0 0 0 0,0 0 1 0 0,1 0-1 0 0,-1 0 0 0 0,0 0 0 0 0,0-1 0 0 0,3-14 12 0 0,-1 0 0 0 0,-1 1 0 0 0,0-1 0 0 0,-1 0 0 0 0,-1 0 0 0 0,-1 0 0 0 0,0 0 0 0 0,-9-30 0 0 0,6 30-45 0 0,0-2 126 0 0,-1-1 0 0 0,-1 1 1 0 0,-14-27-1 0 0,20 43-210 0 0,1 2 32 0 0,1 2 100 0 0,0 0 1 0 0,-1 0-1 0 0,1 0 1 0 0,0 0-1 0 0,0-1 1 0 0,0 1-1 0 0,1 0 1 0 0,-1-1-1 0 0,0 1 1 0 0,0-1-1 0 0,1 0 1 0 0,-1 1-1 0 0,4 1 1 0 0,4 6-19 0 0,-7-7 11 0 0,0 0 0 0 0,1 0-1 0 0,-1-1 1 0 0,1 1 0 0 0,-1 0-1 0 0,1-1 1 0 0,0 0 0 0 0,0 1-1 0 0,0-1 1 0 0,0 0 0 0 0,3 0-1 0 0,1 1-2 0 0,0-1 0 0 0,0 0 0 0 0,12 1 0 0 0,-8-3-11 0 0,0-1 1 0 0,1 1-1 0 0,-1-2 0 0 0,0 0 0 0 0,16-6 0 0 0,-14 4-41 0 0,1 1-1 0 0,23-4 1 0 0,-34 8-56 0 0,0 0 0 0 0,1 0 0 0 0,-1 0 0 0 0,0 0 1 0 0,0 0-1 0 0,1 1 0 0 0,-1 0 0 0 0,0-1 0 0 0,0 1 0 0 0,1 0 0 0 0,-1 1 0 0 0,0-1 1 0 0,3 2-1 0 0,2 2-242 0 0,0 1 0 0 0,-1 0 0 0 0,8 7 0 0 0,-4-3 128 0 0,-11-10 239 0 0,1 1 0 0 0,-1-1 0 0 0,1 1 0 0 0,-1-1 1 0 0,0 0-1 0 0,1 1 0 0 0,-1-1 0 0 0,1 0 0 0 0,-1 0 1 0 0,1 1-1 0 0,-1-1 0 0 0,1 0 0 0 0,-1 0 0 0 0,1 0 1 0 0,-1 0-1 0 0,1 0 0 0 0,0 0 0 0 0,-1 1 0 0 0,1-1 1 0 0,-1 0-1 0 0,1 0 0 0 0,-1-1 0 0 0,1 1 0 0 0,-1 0 0 0 0,1 0 1 0 0,-1 0-1 0 0,1 0 0 0 0,-1 0 0 0 0,1-1 0 0 0,-1 1 1 0 0,1 0-1 0 0,-1 0 0 0 0,1-1 0 0 0,-1 1 0 0 0,1 0 1 0 0,-1-1-1 0 0,1 1 0 0 0,-1-1 0 0 0,0 1 0 0 0,1 0 1 0 0,-1-1-1 0 0,0 1 0 0 0,1-1 0 0 0,-1 1 0 0 0,0-1 1 0 0,1 0-1 0 0,1-4 121 0 0,0 0 1 0 0,0 1-1 0 0,0-1 0 0 0,0-6 1 0 0,1 3 58 0 0,19-57 400 0 0,-1 1-1445 0 0,-4 23-2856 0 0,6 12-4491 0 0,-22 28 5973 0 0,-1 1 293 0 0,0 0 1243 0 0,0 0 733 0 0,0 0 104 0 0,0 0 0 0 0,1 1 1 0 0,-1-1-1 0 0,1 0 0 0 0,-1 0 1 0 0,0 0-1 0 0,1 1 1 0 0,-1-1-1 0 0,0 0 0 0 0,1 0 1 0 0,-1 1-1 0 0,0-1 1 0 0,1 0-1 0 0,-1 1 0 0 0,0-1 1 0 0,0 0-1 0 0,1 1 0 0 0,-1-1 1 0 0,0 0-1 0 0,0 1 1 0 0,0-1-1 0 0,0 1 0 0 0,1-1 1 0 0,-1 1-1 0 0,0-1 1 0 0,3 14 2304 0 0,-3-12-2222 0 0,1 4 416 0 0,4 19 1771 0 0,-2 0 0 0 0,1 30 0 0 0,2 61 1642 0 0,-2-74-2496 0 0,-4-41-1247 0 0,0-1-10 0 0,0 0-38 0 0,3-3-166 0 0,-1-1-1 0 0,0 1 0 0 0,0 0 1 0 0,0-1-1 0 0,-1 0 0 0 0,1 1 1 0 0,-1-1-1 0 0,2-5 0 0 0,3-9 24 0 0,20-59 101 0 0,-17 46-221 0 0,17-41 1 0 0,-22 64-4 0 0,0 0-1 0 0,1 0 1 0 0,0 0 0 0 0,0 0-1 0 0,0 1 1 0 0,1 0 0 0 0,0 0-1 0 0,1 0 1 0 0,9-7 0 0 0,-15 13-6 0 0,1 0 1 0 0,-1 0 0 0 0,0 0-1 0 0,1 0 1 0 0,-1 1 0 0 0,0-1-1 0 0,1 1 1 0 0,-1-1 0 0 0,1 1-1 0 0,-1-1 1 0 0,1 1 0 0 0,0 0 0 0 0,-1-1-1 0 0,1 1 1 0 0,-1 0 0 0 0,1 0-1 0 0,-1 0 1 0 0,1 0 0 0 0,2 1-1 0 0,-2 0-14 0 0,1 0 0 0 0,-1 0-1 0 0,0 0 1 0 0,0 0 0 0 0,0 1-1 0 0,0-1 1 0 0,0 0-1 0 0,0 1 1 0 0,0 0 0 0 0,0-1-1 0 0,2 4 1 0 0,1 1-32 0 0,0 1 1 0 0,-1 0 0 0 0,0 0-1 0 0,0 1 1 0 0,0-1 0 0 0,3 11-1 0 0,8 29 52 0 0,64 174 16 0 0,-64-191 87 0 0,-7-18-1835 0 0,-1 2-3600 0 0,0 1-2692 0 0</inkml:trace>
  <inkml:trace contextRef="#ctx0" brushRef="#br0" timeOffset="23381.83">8589 3653 11976 0 0,'-2'-1'194'0'0,"0"0"0"0"0,0 0 0 0 0,-1 0 0 0 0,1 1 0 0 0,0-1 0 0 0,-1 0 0 0 0,1 1 0 0 0,0 0 0 0 0,-1 0 0 0 0,1 0 0 0 0,0 0 0 0 0,-1 0 0 0 0,1 0 0 0 0,-4 1 0 0 0,2 0 319 0 0,1 0 0 0 0,-1 1 0 0 0,1-1 0 0 0,0 1 0 0 0,-1 0 0 0 0,1 0 0 0 0,0 0 0 0 0,0 0-1 0 0,-3 4 1 0 0,-6 6-20 0 0,0 0-1 0 0,1 1 1 0 0,0 0-1 0 0,1 1 0 0 0,1 1 1 0 0,0-1-1 0 0,-9 23 0 0 0,-38 117 552 0 0,47-124-908 0 0,4-15-62 0 0,1 1 1 0 0,-3 23-1 0 0,6-34-55 0 0,0 1 0 0 0,1-1 0 0 0,0 1 0 0 0,0-1 0 0 0,1 1 0 0 0,-1-1 0 0 0,1 0 1 0 0,0 1-1 0 0,1-1 0 0 0,0 0 0 0 0,1 6 0 0 0,-2-10-15 0 0,0 1 0 0 0,0-1-1 0 0,-1 1 1 0 0,1-1 0 0 0,0 0 0 0 0,0 0 0 0 0,0 1 0 0 0,0-1-1 0 0,1 0 1 0 0,-1 0 0 0 0,0 0 0 0 0,0 0 0 0 0,1 0 0 0 0,-1 0 0 0 0,0 0-1 0 0,1-1 1 0 0,-1 1 0 0 0,1 0 0 0 0,-1-1 0 0 0,1 1 0 0 0,1-1-1 0 0,0 0 3 0 0,0 0 0 0 0,-1 0 0 0 0,1 0-1 0 0,0 0 1 0 0,-1-1 0 0 0,1 1-1 0 0,0-1 1 0 0,-1 1 0 0 0,1-1 0 0 0,-1 0-1 0 0,5-3 1 0 0,1-1-321 0 0,0 0 0 0 0,0-1 1 0 0,0 1-1 0 0,-1-2 0 0 0,0 1 0 0 0,8-11 0 0 0,6-8-909 0 0</inkml:trace>
  <inkml:trace contextRef="#ctx0" brushRef="#br0" timeOffset="23758.96">8745 3482 10136 0 0,'-4'-18'456'0'0,"-1"-21"0"0"0,1 0 1412 0 0,0 27 2336 0 0,2 20-85 0 0,1 24-1899 0 0,3 27-2177 0 0,0-30-46 0 0,-4 42-1 0 0,0-16 4 0 0,1 0 0 0 0,12 88 0 0 0,-6-104-12 0 0,14 53-1 0 0,-17-86-28 0 0,0 0-1 0 0,0 0 1 0 0,0 0 0 0 0,1 0-1 0 0,0 0 1 0 0,0-1 0 0 0,5 7 0 0 0,-7-10 41 0 0,0-1 1 0 0,1 1 0 0 0,-1-1 0 0 0,1 0 0 0 0,-1 0 0 0 0,1 1-1 0 0,-1-1 1 0 0,1 0 0 0 0,0 0 0 0 0,0 0 0 0 0,-1 0-1 0 0,1-1 1 0 0,0 1 0 0 0,0-1 0 0 0,0 1 0 0 0,0-1 0 0 0,0 1-1 0 0,0-1 1 0 0,0 0 0 0 0,0 0 0 0 0,0 0 0 0 0,0 0 0 0 0,0 0-1 0 0,0 0 1 0 0,0-1 0 0 0,3 0 0 0 0,-1-1 4 0 0,0 0-1 0 0,0 0 1 0 0,0 0 0 0 0,0 0-1 0 0,0 0 1 0 0,0-1 0 0 0,0 0-1 0 0,-1 0 1 0 0,4-4 0 0 0,0 0-85 0 0,0-1 0 0 0,-1 0 1 0 0,7-10-1 0 0,2-8-1046 0 0,-1-1 1 0 0,-2 0-1 0 0,0-1 1 0 0,7-30-1 0 0,-14 36-5272 0 0</inkml:trace>
  <inkml:trace contextRef="#ctx0" brushRef="#br0" timeOffset="23759.96">8863 3724 15664 0 0,'-159'74'2578'0'0,"133"-59"358"0"0,25-14-2271 0 0,1-1-121 0 0,0 0-28 0 0,5-4 83 0 0,83-57-581 0 0,-50 37-152 0 0,-3 6-1116 0 0,-26 14 851 0 0,12-7-611 0 0</inkml:trace>
  <inkml:trace contextRef="#ctx0" brushRef="#br0" timeOffset="24126.48">9105 3614 11056 0 0,'0'0'505'0'0,"1"2"-9"0"0,10 28 1682 0 0,-2 0 1 0 0,8 39-1 0 0,2 13-1065 0 0,-18-81-1134 0 0,0 1 0 0 0,0 0 1 0 0,-1-1-1 0 0,1 1 0 0 0,0 0 1 0 0,0-1-1 0 0,0 1 0 0 0,1-1 1 0 0,0 2-1 0 0,-2-3 19 0 0,0 1 0 0 0,1-1 0 0 0,-1 0 0 0 0,0 0 0 0 0,0 0 0 0 0,0 1 0 0 0,0-1 0 0 0,0 0-1 0 0,1 0 1 0 0,-1 0 0 0 0,0 0 0 0 0,0 1 0 0 0,0-1 0 0 0,0 0 0 0 0,1 0 0 0 0,-1 0 0 0 0,0 0 0 0 0,0 0 0 0 0,0 0 0 0 0,1 0 0 0 0,-1 0 0 0 0,0 1-1 0 0,0-1 1 0 0,1 0 0 0 0,-1 0 0 0 0,0 0 0 0 0,0 0 0 0 0,1 0 0 0 0,-1 0 0 0 0,0 0 0 0 0,0 0 0 0 0,0 0 0 0 0,1-1 0 0 0,-1 1 0 0 0,0 0 0 0 0,0 0-1 0 0,1 0 1 0 0,-1 0 0 0 0,0 0 0 0 0,0 0 0 0 0,0 0 0 0 0,1 0 0 0 0,-1-1 0 0 0,0 1 0 0 0,0 0 0 0 0,0 0 0 0 0,0 0 0 0 0,1 0 0 0 0,-1-1 0 0 0,0 1-1 0 0,0 0 1 0 0,3-11-259 0 0,-2 9 169 0 0,2-8-366 0 0,-1 0 0 0 0,2-18 1 0 0,-2 19-293 0 0,3-26-5388 0 0</inkml:trace>
  <inkml:trace contextRef="#ctx0" brushRef="#br0" timeOffset="24483.04">9431 3558 10136 0 0,'0'0'777'0'0,"0"0"-297"0"0,0 0 628 0 0,0 0 332 0 0,1 2 61 0 0,0 1-1206 0 0,-1-1 0 0 0,1 1-1 0 0,-1 0 1 0 0,0-1 0 0 0,0 1-1 0 0,0 0 1 0 0,0-1 0 0 0,0 1 0 0 0,-1 0-1 0 0,1 0 1 0 0,-1-1 0 0 0,1 1 0 0 0,-1-1-1 0 0,-2 5 1 0 0,-3 6 182 0 0,-12 21 1 0 0,2-5-102 0 0,5-5-305 0 0,1 1 1 0 0,2 0-1 0 0,-11 51 0 0 0,18-67-85 0 0,0 0 0 0 0,0 0 0 0 0,1 0 0 0 0,0 13 0 0 0,1-21 34 0 0,-1 1 0 0 0,0 0-1 0 0,1-1 1 0 0,-1 1 0 0 0,0-1-1 0 0,1 1 1 0 0,0 0 0 0 0,-1-1-1 0 0,1 1 1 0 0,0-1 0 0 0,0 0 0 0 0,0 1-1 0 0,2 1 1 0 0,-2-2 33 0 0,0-1 1 0 0,0 1-1 0 0,-1 0 0 0 0,2-1 1 0 0,-1 0-1 0 0,0 1 0 0 0,0-1 1 0 0,0 1-1 0 0,0-1 0 0 0,0 0 0 0 0,0 0 1 0 0,0 0-1 0 0,0 0 0 0 0,0 0 1 0 0,0 0-1 0 0,1 0 0 0 0,-1 0 1 0 0,0 0-1 0 0,0 0 0 0 0,0 0 1 0 0,0-1-1 0 0,2 0 0 0 0,-1 0 42 0 0,0 0 0 0 0,1 0-1 0 0,-1-1 1 0 0,0 1 0 0 0,0-1-1 0 0,0 1 1 0 0,-1-1 0 0 0,1 0-1 0 0,0 1 1 0 0,0-1 0 0 0,-1 0-1 0 0,2-3 1 0 0,15-25 722 0 0,-6-1-136 0 0,0 1 0 0 0,-2-2 0 0 0,-2 1 0 0 0,10-66 0 0 0,-18 96-716 0 0,0 0 0 0 0,1 1-1 0 0,-1-1 1 0 0,0 0-1 0 0,0 0 1 0 0,0 0-1 0 0,0 0 1 0 0,0 0-1 0 0,0 0 1 0 0,0 0-1 0 0,0 1 1 0 0,-1-1-1 0 0,1 0 1 0 0,0 0-1 0 0,0 0 1 0 0,-1 0-1 0 0,1 1 1 0 0,-1-1-1 0 0,1 0 1 0 0,-1 0-1 0 0,1 1 1 0 0,-1-1-1 0 0,1 0 1 0 0,-1 1-1 0 0,1-1 1 0 0,-1 0-1 0 0,0 1 1 0 0,1-1-1 0 0,-1 1 1 0 0,0-1-1 0 0,0 1 1 0 0,1-1-1 0 0,-3 0 1 0 0,2 1-169 0 0,0 0 0 0 0,0 0 1 0 0,-1 0-1 0 0,1 0 0 0 0,0 0 0 0 0,0 0 1 0 0,0 0-1 0 0,-1 0 0 0 0,1 0 0 0 0,0 1 1 0 0,0-1-1 0 0,0 0 0 0 0,-1 1 0 0 0,1-1 0 0 0,0 1 1 0 0,0 0-1 0 0,0-1 0 0 0,0 1 0 0 0,0 0 1 0 0,0-1-1 0 0,0 1 0 0 0,-1 2 0 0 0,-5 3-1644 0 0</inkml:trace>
  <inkml:trace contextRef="#ctx0" brushRef="#br0" timeOffset="25156.44">9885 3910 6192 0 0,'-10'-9'653'0'0,"8"7"-613"0"0,-1-1 1 0 0,0 1-1 0 0,0-1 0 0 0,1 0 0 0 0,0 1 1 0 0,-1-1-1 0 0,1-1 0 0 0,0 1 0 0 0,0 0 1 0 0,1 0-1 0 0,-1-1 0 0 0,1 1 0 0 0,0-1 1 0 0,0 1-1 0 0,0-1 0 0 0,-1-6 0 0 0,0-7-4 0 0,0 1 0 0 0,2-24 0 0 0,0 27-449 0 0,0 10 330 0 0,0 0-1 0 0,0 1 1 0 0,1-1 0 0 0,-1 0 0 0 0,1 0-1 0 0,-1 1 1 0 0,2-4 0 0 0,1-2-171 0 0,-3 2 227 0 0,0 5 230 0 0,0 1 583 0 0,0 0-522 0 0,0 0-1 0 0,0-1 0 0 0,0 1 1 0 0,0 0-1 0 0,0 0 0 0 0,-1-1 0 0 0,1 1 1 0 0,0 0-1 0 0,0 0 0 0 0,0-1 0 0 0,-1 1 1 0 0,1 0-1 0 0,0 0 0 0 0,-1-1 0 0 0,1 1 1 0 0,0 0-1 0 0,0 0 0 0 0,-1 0 1 0 0,1 0-1 0 0,0-1 0 0 0,-1 1 0 0 0,1 0 1 0 0,0 0-1 0 0,-1 0 0 0 0,1 0 0 0 0,0 0 1 0 0,-1 0-1 0 0,-13-2 2286 0 0,5 1-2101 0 0,8 0-399 0 0,1 1 0 0 0,0 0-1 0 0,-1 0 1 0 0,1 0-1 0 0,0 0 1 0 0,0 0 0 0 0,-1 0-1 0 0,1 0 1 0 0,0 0 0 0 0,0 0-1 0 0,-1 0 1 0 0,1 0-1 0 0,0 0 1 0 0,0 0 0 0 0,-1 1-1 0 0,1-1 1 0 0,0 0-1 0 0,0 0 1 0 0,-1 0 0 0 0,1 0-1 0 0,0 0 1 0 0,0 0-1 0 0,0 1 1 0 0,-1-1 0 0 0,1 0-1 0 0,0 0 1 0 0,0 0-1 0 0,0 0 1 0 0,-1 1 0 0 0,1-1-1 0 0,0 0 1 0 0,0 0-1 0 0,0 1 1 0 0,0-1 0 0 0,0 0-1 0 0,0 0 1 0 0,0 1-1 0 0,-1-1 1 0 0,1 0 0 0 0,0 1-1 0 0,-3 18 190 0 0,5 23-618 0 0,0-20 597 0 0,0 1 1 0 0,-1 0-1 0 0,-4 34 0 0 0,2-45 287 0 0,-1 0 1 0 0,-6 19-1 0 0,6-25-246 0 0,0 0 1 0 0,0-1-1 0 0,0 0 0 0 0,-1 1 1 0 0,0-1-1 0 0,0 0 1 0 0,-5 6-1 0 0,8-10-218 0 0,-1 0 1 0 0,1-1-1 0 0,-1 1 0 0 0,1 0 0 0 0,-1-1 0 0 0,1 1 0 0 0,-1 0 1 0 0,0-1-1 0 0,1 1 0 0 0,-1-1 0 0 0,0 1 0 0 0,1-1 0 0 0,-1 0 1 0 0,0 1-1 0 0,0-1 0 0 0,1 0 0 0 0,-1 1 0 0 0,0-1 0 0 0,0 0 1 0 0,0 0-1 0 0,0 0 0 0 0,1 0 0 0 0,-1 0 0 0 0,0 0 0 0 0,0 0 1 0 0,0 0-1 0 0,1 0 0 0 0,-1 0 0 0 0,0 0 0 0 0,0 0 0 0 0,0-1 0 0 0,1 1 1 0 0,-1 0-1 0 0,0-1 0 0 0,0 1 0 0 0,1 0 0 0 0,-1-1 0 0 0,0 1 1 0 0,1-1-1 0 0,-1 1 0 0 0,0-1 0 0 0,1 1 0 0 0,-1-1 0 0 0,1 0 1 0 0,-1 1-1 0 0,1-1 0 0 0,-1 0 0 0 0,0 0 0 0 0,-1-3 116 0 0,1 1-1 0 0,-1 0 1 0 0,1-1 0 0 0,-1 1-1 0 0,1-1 1 0 0,0 1 0 0 0,0-1-1 0 0,1 1 1 0 0,-1-1 0 0 0,1-4-1 0 0,6-65-155 0 0,-3 40 0 0 0,2 5 0 0 0,0 0 0 0 0,1 1 0 0 0,15-39 0 0 0,-17 57-6 0 0,0 0 1 0 0,0 1-1 0 0,6-11 0 0 0,-8 16 0 0 0,0 1-1 0 0,0-1 1 0 0,0 0-1 0 0,0 0 1 0 0,1 1-1 0 0,-1-1 1 0 0,1 1-1 0 0,-1 0 0 0 0,1 0 1 0 0,0 0-1 0 0,6-3 1 0 0,-8 5-9 0 0,0 0 1 0 0,0-1 0 0 0,0 1-1 0 0,0 0 1 0 0,0 0-1 0 0,0 0 1 0 0,-1 1 0 0 0,1-1-1 0 0,0 0 1 0 0,0 0 0 0 0,0 0-1 0 0,0 1 1 0 0,0-1-1 0 0,0 1 1 0 0,0-1 0 0 0,0 0-1 0 0,0 1 1 0 0,0 0-1 0 0,-1-1 1 0 0,1 1 0 0 0,0-1-1 0 0,0 1 1 0 0,-1 0-1 0 0,1 0 1 0 0,0-1 0 0 0,0 3-1 0 0,15 22-51 0 0,-16-23 57 0 0,8 17-3 0 0,-2 0 0 0 0,0 0 1 0 0,-1 1-1 0 0,-1-1 0 0 0,2 21 0 0 0,-2-13 8 0 0,-2-13 3 0 0,4 27-25 0 0,16 51 0 0 0,-22-90 12 0 0,1 1 1 0 0,0-1-1 0 0,1 1 1 0 0,-1-1-1 0 0,0 0 0 0 0,1 0 1 0 0,-1 1-1 0 0,4 2 1 0 0,-5-4-15 0 0,1-1 0 0 0,-1 1 1 0 0,1-1-1 0 0,0 1 0 0 0,-1-1 1 0 0,1 1-1 0 0,-1-1 0 0 0,1 0 1 0 0,0 1-1 0 0,0-1 0 0 0,-1 0 1 0 0,1 1-1 0 0,0-1 0 0 0,0 0 1 0 0,-1 0-1 0 0,1 0 0 0 0,0 0 1 0 0,0 0-1 0 0,-1 0 0 0 0,1 0 1 0 0,0 0-1 0 0,0 0 0 0 0,0 0 1 0 0,-1 0-1 0 0,1 0 0 0 0,0 0 1 0 0,0-1-1 0 0,-1 1 0 0 0,1 0 1 0 0,0-1-1 0 0,-1 1 0 0 0,1 0 1 0 0,0-1-1 0 0,0 0 0 0 0,7-7-301 0 0,0 0 0 0 0,-1 0 0 0 0,0-1 0 0 0,0 0 0 0 0,-1 0 0 0 0,10-19 0 0 0,-3 6-145 0 0,20-35-382 0 0,34-53-588 0 0,-51 86 1298 0 0,-1 0 0 0 0,-1-1 1 0 0,-1-1-1 0 0,-2 0 0 0 0,17-55 0 0 0,-26 72 458 0 0,0 0-1 0 0,-1 0 0 0 0,0-13 0 0 0,0 20-245 0 0,-1 1 0 0 0,0-1 0 0 0,0 0 0 0 0,0 0 0 0 0,0 0 0 0 0,-1 0 0 0 0,1 0 0 0 0,0 0 0 0 0,-1 0 0 0 0,1 1 0 0 0,-1-1 0 0 0,0 0 0 0 0,1 0 0 0 0,-1 1 0 0 0,0-1-1 0 0,0 1 1 0 0,0-1 0 0 0,-1 0 0 0 0,1 1 0 0 0,0 0 0 0 0,-3-3 0 0 0,3 4-3 0 0,-1-1 1 0 0,1 1-1 0 0,-1-1 0 0 0,0 1 0 0 0,1 0 0 0 0,-1 0 0 0 0,0 0 1 0 0,0 0-1 0 0,1 0 0 0 0,-1 0 0 0 0,0 0 0 0 0,1 1 0 0 0,-1-1 0 0 0,0 0 1 0 0,1 1-1 0 0,-1-1 0 0 0,-2 2 0 0 0,-26 15 458 0 0,25-13-407 0 0,-10 6-74 0 0,1 0-1 0 0,0 1 0 0 0,1 1 0 0 0,0 0 1 0 0,1 1-1 0 0,-13 16 0 0 0,17-18-22 0 0,0 1 0 0 0,1 0 0 0 0,0 0 0 0 0,1 1 0 0 0,0 0 0 0 0,1 0 0 0 0,1 0 0 0 0,-5 19 0 0 0,9-29-9 0 0,-1 0-1 0 0,1 1 1 0 0,0-1 0 0 0,0 1-1 0 0,0-1 1 0 0,0 0-1 0 0,0 1 1 0 0,1-1-1 0 0,0 0 1 0 0,-1 1-1 0 0,1-1 1 0 0,0 0 0 0 0,1 0-1 0 0,-1 0 1 0 0,1 0-1 0 0,-1 0 1 0 0,1 0-1 0 0,0 0 1 0 0,0 0 0 0 0,0-1-1 0 0,0 1 1 0 0,1-1-1 0 0,-1 1 1 0 0,1-1-1 0 0,-1 0 1 0 0,1 0 0 0 0,0 0-1 0 0,0 0 1 0 0,0-1-1 0 0,0 1 1 0 0,0-1-1 0 0,0 0 1 0 0,0 0 0 0 0,0 0-1 0 0,1 0 1 0 0,5 0-1 0 0,10 2 79 0 0,1-2-1 0 0,-1 0 0 0 0,21-3 0 0 0,5 1 22 0 0,-13 0-15 0 0,34 1 597 0 0,-59 1-614 0 0,0-1 0 0 0,-1 1 1 0 0,1 1-1 0 0,-1-1 0 0 0,0 1 0 0 0,1 1 1 0 0,8 3-1 0 0,-13-5-61 0 0,-1 0 0 0 0,1-1 0 0 0,-1 1 0 0 0,1 0 0 0 0,-1 0 0 0 0,1 0 0 0 0,-1 0 0 0 0,1 0 1 0 0,-1 1-1 0 0,0-1 0 0 0,0 0 0 0 0,0 1 0 0 0,0-1 0 0 0,0 0 0 0 0,0 1 0 0 0,0-1 0 0 0,0 1 0 0 0,0 0 0 0 0,-1-1 0 0 0,1 1 0 0 0,-1 0 0 0 0,1-1 1 0 0,-1 1-1 0 0,0 0 0 0 0,1 0 0 0 0,-1-1 0 0 0,0 1 0 0 0,0 0 0 0 0,0 0 0 0 0,-1-1 0 0 0,1 1 0 0 0,0 0 0 0 0,-1 0 0 0 0,1-1 0 0 0,-1 1 0 0 0,1 0 1 0 0,-1-1-1 0 0,0 1 0 0 0,0-1 0 0 0,-1 3 0 0 0,-4 5 10 0 0,0-1 0 0 0,0-1 0 0 0,-1 1 0 0 0,0-1 0 0 0,-14 11 0 0 0,6-6-9 0 0,0-2-1 0 0,-1 0 1 0 0,0 0-1 0 0,0-2 1 0 0,-25 10-1 0 0,9-7-1472 0 0,0-1 1 0 0,-37 6-1 0 0,38-13-7071 0 0</inkml:trace>
  <inkml:trace contextRef="#ctx0" brushRef="#br0" timeOffset="26022.09">7516 4429 7368 0 0,'-3'-6'666'0'0,"3"5"-596"0"0,-1-1 77 0 0,1 1 0 0 0,-1-1 0 0 0,0 0 0 0 0,1 1 0 0 0,-1-1 0 0 0,0 0 0 0 0,0 1 0 0 0,0-1 1 0 0,0 1-1 0 0,-1-1 0 0 0,1 1 0 0 0,-2-2 0 0 0,1 3 283 0 0,0-1 0 0 0,0 1 0 0 0,0 0 0 0 0,0 1 0 0 0,0-1 0 0 0,0 0 0 0 0,0 1 0 0 0,0-1 0 0 0,0 1 0 0 0,0-1 0 0 0,0 1 0 0 0,-3 2 0 0 0,-24 15 1767 0 0,20-12-2025 0 0,-11 8 560 0 0,-26 24-1 0 0,-16 11 70 0 0,44-35-607 0 0,0 1 0 0 0,0 0-1 0 0,2 1 1 0 0,-25 30-1 0 0,34-36-165 0 0,1 0 0 0 0,-1 1-1 0 0,1 0 1 0 0,-6 16-1 0 0,-13 49 19 0 0,24-74-46 0 0,0 1 0 0 0,1-1 0 0 0,0 0 0 0 0,-1 1 0 0 0,1-1 0 0 0,0 0 0 0 0,0 1 0 0 0,0-1 0 0 0,0 0 0 0 0,0 1 0 0 0,1-1 0 0 0,-1 0 0 0 0,1 1 0 0 0,0-1 0 0 0,-1 0 0 0 0,1 0 0 0 0,0 1 0 0 0,3 3 0 0 0,-3-5 0 0 0,0 1 0 0 0,1-1 0 0 0,0 1 0 0 0,-1-1 0 0 0,1 0 0 0 0,0 1 0 0 0,-1-1 0 0 0,1 0 0 0 0,0 0 0 0 0,0 0 0 0 0,0 0 0 0 0,0-1 0 0 0,0 1 0 0 0,0 0 0 0 0,0-1 0 0 0,1 1 0 0 0,-1-1 0 0 0,0 0 0 0 0,0 0 0 0 0,0 0 0 0 0,4 0 0 0 0,5-2 18 0 0,-1 1-1 0 0,1-2 0 0 0,0 1 0 0 0,-1-2 1 0 0,0 1-1 0 0,1-1 0 0 0,-2-1 1 0 0,1 0-1 0 0,12-8 0 0 0,11-10 105 0 0,35-31-1 0 0,-56 44-106 0 0,80-76 258 0 0,-59 52-234 0 0,30-34-454 0 0,-31 35 7 0 0,-25 26 135 0 0,1 0 0 0 0,-1-1 0 0 0,0 0 0 0 0,6-9 0 0 0,-13 16 56 0 0,0 1 7 0 0,-5 7 2 0 0,-9 7 242 0 0,8-7 43 0 0,-1-1 1 0 0,1 2 0 0 0,-7 9-1 0 0,-20 33 369 0 0,21-33-266 0 0,0 0-1 0 0,2 1 1 0 0,0 1 0 0 0,-9 23-1 0 0,13-24-176 0 0,1 1-1 0 0,1-1 0 0 0,1 1 1 0 0,1 0-1 0 0,0 0 0 0 0,3 36 0 0 0,-1-49-18 0 0,1 1-1 0 0,0-1 1 0 0,0 0-1 0 0,1 0 0 0 0,4 11 1 0 0,-5-15 37 0 0,0 1 0 0 0,0-1 0 0 0,1 0 1 0 0,-1 1-1 0 0,0-1 0 0 0,1 0 0 0 0,0 0 1 0 0,-1 0-1 0 0,1 0 0 0 0,0 0 0 0 0,0 0 1 0 0,0-1-1 0 0,0 1 0 0 0,1-1 0 0 0,-1 1 0 0 0,3 0 1 0 0,-4-1 11 0 0,1-1 1 0 0,-1 0-1 0 0,1 0 1 0 0,-1 0-1 0 0,0 0 1 0 0,1 0-1 0 0,-1 0 1 0 0,1 0-1 0 0,-1-1 1 0 0,0 1-1 0 0,1 0 1 0 0,-1-1-1 0 0,0 1 1 0 0,0-1-1 0 0,3-1 1 0 0,18-12 295 0 0,-18 11-248 0 0,2-1 28 0 0,-1 0 0 0 0,0-1-1 0 0,0 0 1 0 0,0 0-1 0 0,0-1 1 0 0,4-7 0 0 0,22-40 711 0 0,-18 30-473 0 0,46-90 802 0 0,-52 98-1135 0 0,-2 0 1 0 0,0-1 0 0 0,0 1 0 0 0,-1-1 0 0 0,2-30 0 0 0,-1-41-2055 0 0,-5 63 98 0 0</inkml:trace>
  <inkml:trace contextRef="#ctx0" brushRef="#br0" timeOffset="26551.91">7924 4453 4144 0 0,'0'17'-476'0'0,"0"18"6501"0"0,-8 65 0 0 0,0 3-2496 0 0,3-31-1738 0 0,5-71-1811 0 0,-3 31 1554 0 0,4-26-51 0 0,4-21-719 0 0,30-95 82 0 0,-16 54-828 0 0,-12 36-128 0 0,1 0-1 0 0,1 0 0 0 0,21-33 1 0 0,-29 53 93 0 0,0 0 1 0 0,0 1-1 0 0,0-1 1 0 0,0 1 0 0 0,1 0-1 0 0,-1-1 1 0 0,0 1-1 0 0,0 0 1 0 0,-1-1-1 0 0,1 1 1 0 0,0 0 0 0 0,2 1-1 0 0,-1 3 14 0 0,0-1-1 0 0,0 0 1 0 0,0 0 0 0 0,0 1-1 0 0,0 0 1 0 0,-1-1-1 0 0,0 1 1 0 0,0-1 0 0 0,0 1-1 0 0,-1 0 1 0 0,0 0-1 0 0,0 5 1 0 0,2 15 375 0 0,-1-19-328 0 0,-1 1-1 0 0,1-1 1 0 0,-2 1-1 0 0,0 7 1 0 0,-2 33-36 0 0,3-45 76 0 0,0-2 5 0 0,0 0-8 0 0,1 0-83 0 0,1-1 0 0 0,-1 1-1 0 0,0 0 1 0 0,0-1 0 0 0,0 1 0 0 0,0-1-1 0 0,0 1 1 0 0,0-1 0 0 0,0 1 0 0 0,0-1 0 0 0,0 0-1 0 0,0 1 1 0 0,0-1 0 0 0,0 0 0 0 0,0 0-1 0 0,-1 0 1 0 0,1 0 0 0 0,1-1 0 0 0,13-24-122 0 0,-9 14 90 0 0,-4 10 34 0 0,0-3 0 0 0,1 1 0 0 0,0 0 0 0 0,0 0 0 0 0,0 0 0 0 0,1 0 0 0 0,-1 1 0 0 0,8-6 0 0 0,-5 4 0 0 0,-5 5 0 0 0,-1-1 0 0 0,0 1 0 0 0,1 0 0 0 0,-1 0 0 0 0,0-1 0 0 0,1 1 0 0 0,-1 0 0 0 0,1 0 0 0 0,-1 0 0 0 0,0-1 0 0 0,1 1 0 0 0,-1 0 0 0 0,1 0 0 0 0,-1 0 0 0 0,0 0 0 0 0,1 0 0 0 0,-1 0 0 0 0,1 0 0 0 0,-1 0 0 0 0,1 0 0 0 0,-1 0 0 0 0,0 0 0 0 0,1 0 0 0 0,-1 0 0 0 0,1 0 0 0 0,-1 1 0 0 0,0-1 0 0 0,2 0 0 0 0,2 1 0 0 0,-3 0 0 0 0,0-1 0 0 0,-1 1 0 0 0,1-1 0 0 0,0 1 0 0 0,0-1 0 0 0,0 1 0 0 0,0 0 0 0 0,-1-1 0 0 0,1 1 0 0 0,0 0 0 0 0,-1-1 0 0 0,1 1 0 0 0,0 0 0 0 0,-1 0 0 0 0,1 0 0 0 0,-1 0 0 0 0,1 0 0 0 0,-1 0 0 0 0,0-1 0 0 0,1 1 0 0 0,-1 0 0 0 0,0 0 0 0 0,1 2 0 0 0,1 22 0 0 0,8 88 0 0 0,-3-51-922 0 0,-7-61 412 0 0,0-1-138 0 0,7-9-2045 0 0,-4 5 942 0 0,0-1 1 0 0,0 1-1 0 0,5-10 1 0 0,-2-3-4242 0 0</inkml:trace>
  <inkml:trace contextRef="#ctx0" brushRef="#br0" timeOffset="26961.27">8288 4530 14168 0 0,'0'0'322'0'0,"0"0"45"0"0,0 0 18 0 0,0 0-41 0 0,-4 7-84 0 0,3-2 68 0 0,-1 1 0 0 0,1 0-1 0 0,0-1 1 0 0,1 1 0 0 0,0 0 0 0 0,0 0-1 0 0,0 0 1 0 0,0 0 0 0 0,1-1-1 0 0,1 8 1 0 0,1 6-372 0 0,7 139 1713 0 0,10 84 1958 0 0,-19-228-3219 0 0,-4-18 196 0 0,-3-24-194 0 0,4-29-532 0 0,1 0 1 0 0,4 1 0 0 0,12-75-1 0 0,35-120-239 0 0,-48 242 383 0 0,0 1 1 0 0,1 0-1 0 0,0 0 0 0 0,0 0 1 0 0,0 1-1 0 0,1-1 0 0 0,1 1 1 0 0,7-11-1 0 0,-12 17-21 0 0,1 1-1 0 0,-1-1 0 0 0,1 1 1 0 0,0-1-1 0 0,-1 0 1 0 0,1 1-1 0 0,0 0 1 0 0,-1-1-1 0 0,1 1 0 0 0,0-1 1 0 0,0 1-1 0 0,-1 0 1 0 0,1 0-1 0 0,0-1 0 0 0,0 1 1 0 0,0 0-1 0 0,0 0 1 0 0,-1 0-1 0 0,1 0 1 0 0,0 0-1 0 0,0 0 0 0 0,0 0 1 0 0,-1 0-1 0 0,1 0 1 0 0,0 1-1 0 0,0-1 1 0 0,0 0-1 0 0,-1 0 0 0 0,1 1 1 0 0,0-1-1 0 0,0 0 1 0 0,-1 1-1 0 0,1-1 0 0 0,0 1 1 0 0,-1-1-1 0 0,1 1 1 0 0,0-1-1 0 0,-1 1 1 0 0,1 0-1 0 0,-1-1 0 0 0,1 1 1 0 0,0 0-1 0 0,2 3 9 0 0,0 0 0 0 0,0 0 0 0 0,-1 1 0 0 0,1-1 0 0 0,2 9 0 0 0,0-2 71 0 0,-2 0 0 0 0,0 0 0 0 0,0 1 0 0 0,-1-1 0 0 0,-1 1 0 0 0,0 0-1 0 0,0-1 1 0 0,-1 1 0 0 0,-1 0 0 0 0,-2 13 0 0 0,0-9 143 0 0,-1-1 1 0 0,0 1-1 0 0,-1-1 1 0 0,-1 0-1 0 0,0-1 1 0 0,-1 1-1 0 0,-10 13 1 0 0,11-18-203 0 0,1 0-51 0 0,-2-1 0 0 0,-14 19-1 0 0,20-27-182 0 0,1-1-12 0 0,0 0-180 0 0,1-2-734 0 0,2-7-443 0 0,1 0 0 0 0,0 0 0 0 0,11-16 0 0 0,-2 6-273 0 0</inkml:trace>
  <inkml:trace contextRef="#ctx0" brushRef="#br0" timeOffset="28059.52">8583 4300 13040 0 0,'0'0'597'0'0,"-6"-3"199"0"0,5 2-540 0 0,-1 0 0 0 0,1 0 0 0 0,-1-1 0 0 0,1 1 0 0 0,0-1 0 0 0,0 1 0 0 0,-1-1 0 0 0,1 1 0 0 0,0-1 0 0 0,1 1 0 0 0,-1-1 0 0 0,-1-2 0 0 0,1 1 792 0 0,0 2 392 0 0,1 1-530 0 0,0 0-227 0 0,-1 1-47 0 0,0 2-563 0 0,-1-1 0 0 0,0 0-1 0 0,1 0 1 0 0,0 1 0 0 0,0-1 0 0 0,-1 1 0 0 0,1-1 0 0 0,1 1-1 0 0,-1 0 1 0 0,0-1 0 0 0,0 5 0 0 0,-2 36-122 0 0,2-24 135 0 0,0 7-53 0 0,4 30 1 0 0,-2-25 71 0 0,1-10 135 0 0,0 0 0 0 0,1 0 0 0 0,1 0 0 0 0,1-1 1 0 0,1 0-1 0 0,12 29 0 0 0,-17-47-227 0 0,0 0 0 0 0,0 0 1 0 0,0 0-1 0 0,0 0 0 0 0,0 0 1 0 0,0 0-1 0 0,1-1 0 0 0,-1 1 0 0 0,0 0 1 0 0,1-1-1 0 0,0 0 0 0 0,-1 1 1 0 0,1-1-1 0 0,0 0 0 0 0,0 1 0 0 0,0-1 1 0 0,0 0-1 0 0,0-1 0 0 0,0 1 1 0 0,0 0-1 0 0,0 0 0 0 0,0-1 0 0 0,4 1 1 0 0,-2-1-14 0 0,-1 0 1 0 0,1 0-1 0 0,-1-1 1 0 0,1 1-1 0 0,-1-1 0 0 0,0 0 1 0 0,1 0-1 0 0,-1 0 1 0 0,0-1-1 0 0,0 1 1 0 0,0-1-1 0 0,0 0 1 0 0,6-4-1 0 0,-3 2 0 0 0,10-7 0 0 0,0-1 0 0 0,-1-1 0 0 0,0 0 0 0 0,24-29 0 0 0,-35 34 33 0 0,0 0 0 0 0,0 0 0 0 0,-1 0-1 0 0,0 0 1 0 0,0 0 0 0 0,-1-1 0 0 0,-1 1 0 0 0,1-1-1 0 0,0-12 1 0 0,-2 19-46 0 0,0 0-1 0 0,-1 1 0 0 0,1-1 1 0 0,0 1-1 0 0,-1-1 0 0 0,1 1 1 0 0,-1-1-1 0 0,1 1 0 0 0,-1-1 1 0 0,0 1-1 0 0,0-2 0 0 0,0 2 12 0 0,1 1-1 0 0,0-1 0 0 0,-1 1 1 0 0,1 0-1 0 0,0-1 0 0 0,-1 1 1 0 0,1 0-1 0 0,-1-1 1 0 0,1 1-1 0 0,-1 0 0 0 0,1-1 1 0 0,0 1-1 0 0,-1 0 0 0 0,1 0 1 0 0,-1 0-1 0 0,0-1 0 0 0,1 1 1 0 0,-1 0-1 0 0,1 0 1 0 0,-1 0-1 0 0,1 0 0 0 0,-1 0 1 0 0,1 0-1 0 0,-1 0 0 0 0,1 0 1 0 0,-1 0-1 0 0,1 0 1 0 0,-1 0-1 0 0,1 0 0 0 0,-1 1 1 0 0,1-1-1 0 0,-1 0 0 0 0,1 0 1 0 0,-1 0-1 0 0,1 1 1 0 0,-1-1-1 0 0,0 1 0 0 0,-4 2 3 0 0,0 1 0 0 0,1 1 0 0 0,-1-1 0 0 0,1 0 0 0 0,0 1 0 0 0,0 0 0 0 0,-5 9 0 0 0,4-4 0 0 0,-1 0 0 0 0,1 0 0 0 0,-5 17 0 0 0,7-15 12 0 0,1 1 0 0 0,0 0 0 0 0,1 0 0 0 0,0 0 0 0 0,1 0 0 0 0,2 22 0 0 0,-1-23 10 0 0,-1-9-15 0 0,0 0 1 0 0,1-1-1 0 0,-1 1 1 0 0,0-1 0 0 0,1 1-1 0 0,0-1 1 0 0,0 1-1 0 0,-1-1 1 0 0,2 1 0 0 0,-1-1-1 0 0,0 1 1 0 0,0-1 0 0 0,1 0-1 0 0,-1 0 1 0 0,1 0-1 0 0,0 0 1 0 0,-1 0 0 0 0,1 0-1 0 0,0 0 1 0 0,0-1-1 0 0,0 1 1 0 0,0-1 0 0 0,1 1-1 0 0,2 0 1 0 0,-2 0 7 0 0,0-1-1 0 0,0-1 1 0 0,1 1 0 0 0,-1 0 0 0 0,1-1-1 0 0,-1 0 1 0 0,1 1 0 0 0,-1-1 0 0 0,0-1-1 0 0,1 1 1 0 0,-1 0 0 0 0,1-1 0 0 0,-1 0 0 0 0,0 0-1 0 0,1 0 1 0 0,-1 0 0 0 0,5-3 0 0 0,2-1-73 0 0,-1-1 1 0 0,1 0 0 0 0,-2-1 0 0 0,1 0 0 0 0,-1 0 0 0 0,0-1 0 0 0,0 0 0 0 0,-1 0 0 0 0,0-1 0 0 0,8-13 0 0 0,-2 0-2216 0 0,-1 0 0 0 0,-1-1 0 0 0,12-35 0 0 0,-13 29-261 0 0,8-23-1235 0 0,-10 33 3459 0 0,-1-1-1 0 0,-1 0 1 0 0,6-29-1 0 0,-10 31 3252 0 0,1 0-1 0 0,-1-20 1 0 0,-2 38-2793 0 0,0-1 0 0 0,0 0 0 0 0,0 1 0 0 0,0-1 0 0 0,0 0 0 0 0,0 1 0 0 0,0-1 0 0 0,-1 1 0 0 0,1-1-1 0 0,0 1 1 0 0,0-1 0 0 0,0 0 0 0 0,-1 1 0 0 0,1-1 0 0 0,0 1 0 0 0,-1-1 0 0 0,1 1 0 0 0,-1-1 0 0 0,1 1-39 0 0,0-1-1 0 0,-1 1 1 0 0,1 0 0 0 0,0 0 0 0 0,-1 0 0 0 0,1 0-1 0 0,0 0 1 0 0,0 0 0 0 0,-1 0 0 0 0,1 0 0 0 0,0 0-1 0 0,-1 0 1 0 0,1 0 0 0 0,0 0 0 0 0,-1 0-1 0 0,1 0 1 0 0,0 0 0 0 0,-1 0 0 0 0,1 0 0 0 0,0 0-1 0 0,-1 0 1 0 0,1 1 0 0 0,0-1 0 0 0,-1 0-1 0 0,0 1 27 0 0,-1 0 0 0 0,1 0-1 0 0,-1 1 1 0 0,1-1-1 0 0,0 0 1 0 0,0 0-1 0 0,-1 1 1 0 0,1-1 0 0 0,0 1-1 0 0,0-1 1 0 0,-1 3-1 0 0,-5 14 27 0 0,1 0 0 0 0,0 0 0 0 0,-6 36-1 0 0,-2 61-207 0 0,13-103 67 0 0,-1 11-12 0 0,1 0 0 0 0,1 0 0 0 0,4 31 0 0 0,-3-44-5 0 0,1 1 1 0 0,1 0-1 0 0,-1-1 0 0 0,2 0 0 0 0,0 0 0 0 0,0 0 1 0 0,0 0-1 0 0,2 0 0 0 0,7 11 0 0 0,-12-19-23 0 0,1 0 1 0 0,-1 0-1 0 0,1 0 0 0 0,0 0 0 0 0,0-1 0 0 0,0 1 1 0 0,0 0-1 0 0,0-1 0 0 0,0 1 0 0 0,0-1 0 0 0,1 0 1 0 0,-1 0-1 0 0,1 0 0 0 0,-1 0 0 0 0,0 0 0 0 0,1 0 1 0 0,-1-1-1 0 0,6 1 0 0 0,-4-1-54 0 0,-1 0 1 0 0,1 0-1 0 0,0-1 0 0 0,0 1 1 0 0,0-1-1 0 0,0 0 1 0 0,0 0-1 0 0,-1-1 0 0 0,1 1 1 0 0,0-1-1 0 0,4-3 1 0 0,-2 2-48 0 0,0-1 0 0 0,-1 0 0 0 0,0 0 0 0 0,0-1 0 0 0,0 1 0 0 0,0-1 0 0 0,-1 0 0 0 0,1-1 0 0 0,-1 1 1 0 0,0-1-1 0 0,-1 1 0 0 0,0-1 0 0 0,0 0 0 0 0,3-9 0 0 0,-4 8-729 0 0,4-22-4071 0 0,-5 29 4695 0 0,-1-1 0 0 0,0 0-1 0 0,0 0 1 0 0,0 0 0 0 0,0 0 0 0 0,-1 0 0 0 0,1 0 0 0 0,0 0 0 0 0,0 1 0 0 0,0-1 0 0 0,-1 0 0 0 0,1 0 0 0 0,0 0-1 0 0,-1 0 1 0 0,1 1 0 0 0,-1-1 0 0 0,1 0 0 0 0,-1 0 0 0 0,1 1 0 0 0,-1-1 0 0 0,0 0 0 0 0,1 1 0 0 0,-1-1 0 0 0,0 1 0 0 0,1-1-1 0 0,-3 0 1 0 0,-21-6-2592 0 0,-15 4 4451 0 0,8 1 940 0 0,14 1 426 0 0,-25 1 0 0 0,18 1 76 0 0,22-1-2139 0 0,2 0-108 0 0,0 0-453 0 0,0 0-198 0 0,0 0-38 0 0,2 0-129 0 0,-1 0 1 0 0,0 0-1 0 0,1 0 0 0 0,-1 0 1 0 0,1 0-1 0 0,-1 0 1 0 0,0 0-1 0 0,1-1 0 0 0,-1 1 1 0 0,3-1-1 0 0,-1 0-9 0 0,17-2-207 0 0,0 1 0 0 0,26 0 0 0 0,29-3-1011 0 0,-57 2 886 0 0,-1 1-222 0 0,0-1 0 0 0,32-9-1 0 0,-44 10 495 0 0,0 0-1 0 0,-1 0 1 0 0,1-1 0 0 0,0 1-1 0 0,-1-1 1 0 0,0 0-1 0 0,0 0 1 0 0,0-1-1 0 0,0 1 1 0 0,0-1 0 0 0,0 0-1 0 0,-1 0 1 0 0,6-8-1 0 0,-8 9 60 0 0,0 0 0 0 0,0 0 0 0 0,0 1 0 0 0,0-1 0 0 0,0 0 0 0 0,0-5 0 0 0,-1 7-1 0 0,0-1 1 0 0,0 1 0 0 0,1 0-1 0 0,-1 0 1 0 0,0 0 0 0 0,0 0 0 0 0,-1 0-1 0 0,1 0 1 0 0,0 0 0 0 0,0 0-1 0 0,0 0 1 0 0,-1 0 0 0 0,1 0 0 0 0,-1 0-1 0 0,1 0 1 0 0,0 0 0 0 0,-1 0 0 0 0,0 0-1 0 0,1 0 1 0 0,-2-1 0 0 0,1 1 72 0 0,1 1 6 0 0,0 0 2 0 0,-16 0 1919 0 0,14 0 282 0 0,5 0-2141 0 0,0-1 1 0 0,0 0-1 0 0,-1 1 0 0 0,1-1 0 0 0,0-1 0 0 0,0 1 0 0 0,-1 0 0 0 0,1-1 0 0 0,-1 1 0 0 0,1-1 1 0 0,-1 0-1 0 0,0 0 0 0 0,0 0 0 0 0,0 0 0 0 0,0 0 0 0 0,0 0 0 0 0,3-5 0 0 0,3-3 385 0 0,-1-1 0 0 0,10-21-1 0 0,-12 20-231 0 0,0-1-1 0 0,-1 0 1 0 0,-1 0-1 0 0,0 0 1 0 0,0-1 0 0 0,0-26-1 0 0,-2 38-285 0 0,-4-6-62 0 0,-8 18-757 0 0,2 4 401 0 0,1 0-1 0 0,0 1 1 0 0,1 0 0 0 0,-9 29-1 0 0,4-12-87 0 0,4-11 413 0 0,1 0-1 0 0,1 0 1 0 0,1 1 0 0 0,-5 34-1 0 0,9-44 70 0 0,1 1-1 0 0,0-1 0 0 0,1 1 1 0 0,0-1-1 0 0,1 0 1 0 0,0 0-1 0 0,1 1 0 0 0,0-1 1 0 0,8 19-1 0 0,-9-27 5 0 0,1 1 0 0 0,-1-1 0 0 0,1 0 0 0 0,0 0 0 0 0,0 0 0 0 0,0 0 0 0 0,0-1 0 0 0,1 1 0 0 0,-1-1 0 0 0,1 0 0 0 0,7 5 0 0 0,-8-6-2 0 0,0 0 0 0 0,0-1 1 0 0,1 1-1 0 0,-1-1 0 0 0,0 0 0 0 0,0 0 0 0 0,1 0 0 0 0,-1-1 0 0 0,0 1 0 0 0,1-1 0 0 0,-1 0 1 0 0,1 0-1 0 0,-1 0 0 0 0,1 0 0 0 0,-1 0 0 0 0,0-1 0 0 0,5-1 0 0 0,0 0-238 0 0,-1 0-1 0 0,0-1 0 0 0,0 0 1 0 0,0 0-1 0 0,-1-1 0 0 0,1 0 1 0 0,8-7-1 0 0,5-7-1509 0 0</inkml:trace>
  <inkml:trace contextRef="#ctx0" brushRef="#br0" timeOffset="28951.48">5794 4780 11776 0 0,'0'0'266'0'0,"0"-11"756"0"0,0 10-1002 0 0,0 1 1 0 0,0-1 0 0 0,0 1 0 0 0,0-1 0 0 0,0 0 0 0 0,1 1 0 0 0,-1-1 0 0 0,0 1 0 0 0,0-1-1 0 0,1 1 1 0 0,-1-1 0 0 0,0 1 0 0 0,0 0 0 0 0,1-1 0 0 0,-1 1 0 0 0,0-1 0 0 0,1 1 0 0 0,-1-1-1 0 0,1 1 1 0 0,-1 0 0 0 0,1-1 0 0 0,-1 1 0 0 0,1 0 0 0 0,-1 0 0 0 0,1-1 0 0 0,-1 1 0 0 0,1 0-1 0 0,-1 0 1 0 0,1 0 0 0 0,13-2 910 0 0,-14 2-904 0 0,5 0 140 0 0,-1 1 1 0 0,1 0 0 0 0,-1 0 0 0 0,1 0-1 0 0,-1 1 1 0 0,1 0 0 0 0,-1-1 0 0 0,0 1-1 0 0,0 1 1 0 0,0-1 0 0 0,0 1 0 0 0,5 4-1 0 0,7 6 117 0 0,19 21 0 0 0,-33-32-305 0 0,146 151 1973 0 0,-77-83 43 0 0,-67-67-1909 0 0,0 1 0 0 0,0-1 1 0 0,1 1-1 0 0,-1-1 0 0 0,1 0 0 0 0,0-1 0 0 0,0 1 0 0 0,0-1 0 0 0,0 0 1 0 0,0 0-1 0 0,0-1 0 0 0,1 1 0 0 0,-1-1 0 0 0,1-1 0 0 0,-1 1 1 0 0,1-1-1 0 0,-1 0 0 0 0,10 0 0 0 0,-8-2-48 0 0,-1 1 0 0 0,1-1 0 0 0,-1 0 0 0 0,1 0-1 0 0,-1 0 1 0 0,0-1 0 0 0,0 0 0 0 0,0-1 0 0 0,0 1 0 0 0,0-1 0 0 0,-1 0 0 0 0,0 0 0 0 0,0-1-1 0 0,8-8 1 0 0,-8 7-38 0 0,12-14 0 0 0,29-40 0 0 0,-24 27-401 0 0,-4 8-5672 0 0,-7 7-1244 0 0</inkml:trace>
  <inkml:trace contextRef="#ctx0" brushRef="#br0" timeOffset="29540.9">4865 5127 1376 0 0,'-4'-8'136'0'0,"2"5"-59"0"0,-12-14 721 0 0,4 8 6539 0 0,9 8-4648 0 0,1 1-1181 0 0,0 0-513 0 0,0 0-106 0 0,11-3 311 0 0,12-1-999 0 0,0 0 0 0 0,43 0-1 0 0,134 2 215 0 0,21-1 884 0 0,40-1 1 0 0,-69 3 30 0 0,649 6 1791 0 0,-549 0-1880 0 0,-30 10-645 0 0,-48 0-436 0 0,-197-15-248 0 0,51 2-347 0 0,-1 3 0 0 0,93 18 1 0 0,-129-15-1236 0 0</inkml:trace>
  <inkml:trace contextRef="#ctx0" brushRef="#br0" timeOffset="30297.31">4961 5157 5064 0 0,'9'-12'544'0'0,"-8"11"-433"0"0,-1 1-1 0 0,0 0 1 0 0,1-1 0 0 0,-1 1 0 0 0,1 0 0 0 0,-1-1-1 0 0,0 1 1 0 0,0-1 0 0 0,1 1 0 0 0,-1-1 0 0 0,0 1-1 0 0,0 0 1 0 0,1-1 0 0 0,-1 1 0 0 0,0-1 0 0 0,0 1-1 0 0,0-1 1 0 0,0 0 0 0 0,0 1 0 0 0,0-1 0 0 0,0 1-1 0 0,0-1 1 0 0,0 1 0 0 0,0-1 0 0 0,0 1 0 0 0,0-1 0 0 0,0 1-1 0 0,0-1 1 0 0,-1 1 0 0 0,1-1 0 0 0,0 1 0 0 0,0-1-1 0 0,0 1 1 0 0,-1 0 0 0 0,1-1 0 0 0,0 1 0 0 0,-1-1-1 0 0,1 1 1 0 0,0 0 0 0 0,-1-1 0 0 0,0 0 124 0 0,0 0-1 0 0,1 0 1 0 0,-1 0 0 0 0,0 0 0 0 0,1 0 0 0 0,-1-1-1 0 0,1 1 1 0 0,0 0 0 0 0,-1 0 0 0 0,1 0 0 0 0,0 0 0 0 0,0-1-1 0 0,-1-1 1 0 0,1 3-158 0 0,0 0-1 0 0,0 0 0 0 0,0 0 1 0 0,0 0-1 0 0,0 0 0 0 0,0 0 1 0 0,0 0-1 0 0,0 0 0 0 0,0 0 1 0 0,0 0-1 0 0,0 1 1 0 0,0-1-1 0 0,0 0 0 0 0,0 0 1 0 0,0 0-1 0 0,0 0 0 0 0,0 0 1 0 0,0 0-1 0 0,0 0 0 0 0,0 0 1 0 0,0 0-1 0 0,0 0 1 0 0,0 0-1 0 0,0 0 0 0 0,0 0 1 0 0,0 0-1 0 0,0 0 0 0 0,0 0 1 0 0,0 0-1 0 0,0 0 0 0 0,0 0 1 0 0,-1 0-1 0 0,1 0 0 0 0,0 0 1 0 0,0 0-1 0 0,0 0 1 0 0,0 0-1 0 0,0 0 0 0 0,0 0 1 0 0,0 0-1 0 0,0 0 0 0 0,0 0 1 0 0,0 0-1 0 0,0 0 0 0 0,0 0 1 0 0,0 0-1 0 0,0 0 1 0 0,0 0-1 0 0,0 0 0 0 0,0 0 1 0 0,0 0-1 0 0,0 0 0 0 0,0-1 1 0 0,0 1-1 0 0,0 0 0 0 0,0 0 1 0 0,0 0-1 0 0,0 0 1 0 0,0 0-1 0 0,0 0 0 0 0,0 0 1 0 0,0 0-1 0 0,0 0 0 0 0,-2 7 1298 0 0,5 4-1048 0 0,0-1-1 0 0,6 16 0 0 0,3 7-173 0 0,31 152-142 0 0,-22-82 52 0 0,37 124-50 0 0,38 102 366 0 0,-50-151 464 0 0,-10-34 236 0 0,-27-113-1157 0 0,2-1 1 0 0,23 47 0 0 0,-29-67 58 0 0,1-1 1 0 0,0 0 0 0 0,0-1-1 0 0,1 1 1 0 0,0-1-1 0 0,0-1 1 0 0,1 1-1 0 0,0-1 1 0 0,1-1-1 0 0,12 9 1 0 0,-7-7 58 0 0,0-1 0 0 0,1 0 0 0 0,0-2 0 0 0,-1 1 1 0 0,2-2-1 0 0,21 5 0 0 0,0-5 79 0 0,0-1 0 0 0,0-1 0 0 0,0-2 0 0 0,0-2 0 0 0,49-9 0 0 0,406-83 1054 0 0,-7 0-519 0 0,85 16-681 0 0,-440 69-1853 0 0,-68 6 734 0 0</inkml:trace>
  <inkml:trace contextRef="#ctx0" brushRef="#br0" timeOffset="30709.97">7348 5070 4608 0 0,'0'-4'42'0'0,"1"1"-1"0"0,-1-1 1 0 0,1 0 0 0 0,-1 1-1 0 0,0-1 1 0 0,0 1 0 0 0,-1-1-1 0 0,1 1 1 0 0,-2-5 0 0 0,-1-19 446 0 0,3 16 1357 0 0,0-16 8216 0 0,0 27-8386 0 0,0 0-598 0 0,1 3-117 0 0,8 19-406 0 0,-1 0-1 0 0,-1 1 0 0 0,8 44 1 0 0,-8-29-561 0 0,34 198-628 0 0,-18-92 695 0 0,-1 48 311 0 0,-14-110-138 0 0,0 81 133 0 0,-6-96-244 0 0,-2 100-1862 0 0,-3-133-6183 0 0</inkml:trace>
  <inkml:trace contextRef="#ctx0" brushRef="#br0" timeOffset="31502.02">5894 5153 6448 0 0,'3'-3'585'0'0,"-2"2"-564"0"0,-1 0-1 0 0,1 0 1 0 0,-1 1-1 0 0,1-1 1 0 0,-1 0-1 0 0,0 0 0 0 0,1 0 1 0 0,-1 0-1 0 0,0 0 1 0 0,0 0-1 0 0,0 0 1 0 0,0 0-1 0 0,1 0 1 0 0,-1 1-1 0 0,0-1 1 0 0,-1 0-1 0 0,1 0 1 0 0,0 0-1 0 0,0 0 1 0 0,-1-1-1 0 0,1-1 519 0 0,0 0-159 0 0,0 1 0 0 0,-1 0 0 0 0,1 0-1 0 0,-1 0 1 0 0,1 0 0 0 0,-1-1-1 0 0,0 1 1 0 0,0 0 0 0 0,0 0-1 0 0,0 0 1 0 0,0 0 0 0 0,0 0-1 0 0,-2-2 1 0 0,-22-20 4419 0 0,18 17-4081 0 0,3 4-599 0 0,0 0-1 0 0,0 1 0 0 0,0-1 0 0 0,0 1 0 0 0,-1 0 0 0 0,1 0 0 0 0,-1 0 1 0 0,1 1-1 0 0,-1 0 0 0 0,0 0 0 0 0,0 0 0 0 0,1 0 0 0 0,-1 1 0 0 0,0-1 1 0 0,0 1-1 0 0,0 1 0 0 0,1-1 0 0 0,-1 1 0 0 0,0-1 0 0 0,-7 4 0 0 0,6-3 3 0 0,1 1 1 0 0,-1 0-1 0 0,0 0 0 0 0,1 0 0 0 0,-1 1 0 0 0,1 0 0 0 0,0 0 0 0 0,0 0 0 0 0,0 0 0 0 0,1 1 1 0 0,-1 0-1 0 0,1 0 0 0 0,0 1 0 0 0,0-1 0 0 0,0 1 0 0 0,-5 7 0 0 0,3 3-197 0 0,0-1-1 0 0,0 1 0 0 0,2 0 1 0 0,0 0-1 0 0,0 1 0 0 0,2-1 1 0 0,0 1-1 0 0,0 0 0 0 0,2-1 1 0 0,1 28-1 0 0,6 12-416 0 0,22 92-1 0 0,-24-124 476 0 0,11 34-120 0 0,-15-51-80 0 0,1-1 0 0 0,1 1 0 0 0,-1-1 0 0 0,1 1 0 0 0,0-1 0 0 0,0 0 0 0 0,6 7 0 0 0,-8-29 52 0 0,-2 11-54 0 0,-1 0-1 0 0,0-1 1 0 0,-1 1 0 0 0,1 1-1 0 0,-1-1 1 0 0,0 0-1 0 0,-5-6 1 0 0,-4-8-866 0 0,6 9 404 0 0,-1 0-1 0 0,-1 0 0 0 0,-17-18 1 0 0,-10-14-170 0 0,5 6 978 0 0,24 31 346 0 0,0-1 1 0 0,0 1-1 0 0,1-2 0 0 0,0 1 1 0 0,0 0-1 0 0,1-1 0 0 0,0 0 1 0 0,-5-11-1 0 0,9 18-422 0 0,0 1 1 0 0,0-1 0 0 0,0 1 0 0 0,0-1-1 0 0,0 1 1 0 0,0-1 0 0 0,1 1-1 0 0,-1-1 1 0 0,0 1 0 0 0,0-1-1 0 0,0 1 1 0 0,0-1 0 0 0,1 1-1 0 0,-1-1 1 0 0,0 1 0 0 0,0 0-1 0 0,1-1 1 0 0,-1 1 0 0 0,0-1-1 0 0,1 1 1 0 0,-1 0 0 0 0,1-1 0 0 0,-1 1-1 0 0,0 0 1 0 0,1-1 0 0 0,-1 1-1 0 0,1 0 1 0 0,-1 0 0 0 0,1-1-1 0 0,-1 1 1 0 0,1 0 0 0 0,-1 0-1 0 0,1 0 1 0 0,-1 0 0 0 0,1 0-1 0 0,-1 0 1 0 0,1 0 0 0 0,-1 0-1 0 0,1 0 1 0 0,-1 0 0 0 0,1 0 0 0 0,26 0-288 0 0,-24 0 343 0 0,46 8-127 0 0,-32-4 253 0 0,25 1 0 0 0,0-3-144 0 0,64-6 0 0 0,-80 1-7234 0 0</inkml:trace>
  <inkml:trace contextRef="#ctx0" brushRef="#br0" timeOffset="31890.12">6015 5246 15664 0 0,'0'0'356'0'0,"0"0"49"0"0,-7 4 539 0 0,5-1-805 0 0,0 0 1 0 0,1 0 0 0 0,-1 0 0 0 0,0 0-1 0 0,1 1 1 0 0,0-1 0 0 0,0 1-1 0 0,0-1 1 0 0,0 1 0 0 0,0-1-1 0 0,1 1 1 0 0,-1 4 0 0 0,5 71 1526 0 0,-4-74-1675 0 0,1 1-19 0 0,-1 0 1 0 0,1 1-1 0 0,0-1 1 0 0,1 0-1 0 0,0 0 1 0 0,0 0-1 0 0,0 0 1 0 0,3 6-1 0 0,-4-11-479 0 0,-1-1 22 0 0,0 0 112 0 0,6-22-5422 0 0,0 8 9 0 0</inkml:trace>
  <inkml:trace contextRef="#ctx0" brushRef="#br0" timeOffset="32266.94">6053 5189 12408 0 0,'0'0'281'0'0,"0"0"40"0"0,0 0 22 0 0,0 0-40 0 0,0 0-79 0 0,6 6 1276 0 0,-2-1-1018 0 0,0-1 1 0 0,0 1-1 0 0,0 0 1 0 0,-1 0-1 0 0,1 0 1 0 0,3 10-1 0 0,15 39 1294 0 0,-10-20-855 0 0,-7-22-910 0 0,-5-9 61 0 0,1 0-1 0 0,1 0 0 0 0,-1 1 0 0 0,0-2 0 0 0,1 1 0 0 0,0 0 0 0 0,-1 0 0 0 0,3 2 0 0 0,-3-4 271 0 0,-1-1-23 0 0,2 0-287 0 0,-1-1 1 0 0,0 1-1 0 0,0-1 1 0 0,0 1-1 0 0,0-1 1 0 0,0 0-1 0 0,0 1 0 0 0,0-1 1 0 0,0 0-1 0 0,0 0 1 0 0,0 0-1 0 0,-1 0 1 0 0,1 0-1 0 0,1-2 1 0 0,0 1 25 0 0,6-9-7 0 0,-1 0 1 0 0,0-1-1 0 0,0 0 0 0 0,6-16 0 0 0,-6 11 169 0 0,15-23 0 0 0,-19 34-170 0 0,3-3-15 0 0,0 1-1 0 0,0 0 1 0 0,7-8 0 0 0,-11 14-62 0 0,-1 1 1 0 0,1 0-1 0 0,-1-1 0 0 0,1 1 1 0 0,-1 0-1 0 0,1 0 0 0 0,0-1 1 0 0,0 1-1 0 0,0 1 0 0 0,-1-1 0 0 0,1 0 1 0 0,0 0-1 0 0,0 1 0 0 0,0-1 1 0 0,0 1-1 0 0,0 0 0 0 0,0-1 0 0 0,1 1 1 0 0,-1 0-1 0 0,0 0 0 0 0,2 1 1 0 0,-2 0 40 0 0,0 0 1 0 0,0 0-1 0 0,-1 0 1 0 0,1 0 0 0 0,0 0-1 0 0,-1 1 1 0 0,1-1-1 0 0,-1 1 1 0 0,1-1-1 0 0,-1 1 1 0 0,0 0 0 0 0,0-1-1 0 0,0 1 1 0 0,0 0-1 0 0,0 0 1 0 0,0 0 0 0 0,0 2-1 0 0,13 36-88 0 0,-6-2 109 0 0,4 45 1 0 0,0 2 95 0 0,-11-79-149 0 0,-1-2-39 0 0,0 0-1 0 0,1 0 0 0 0,0-1 0 0 0,0 1 0 0 0,0 0 1 0 0,0-1-1 0 0,1 1 0 0 0,-1-1 0 0 0,5 7 0 0 0,-6-10-104 0 0,1 0 1 0 0,-1 1-1 0 0,1-1 0 0 0,0 0 0 0 0,-1 0 0 0 0,1 0 1 0 0,-1 0-1 0 0,1 0 0 0 0,-1 0 0 0 0,1 0 0 0 0,0 0 0 0 0,-1 0 1 0 0,1 0-1 0 0,-1-1 0 0 0,1 1 0 0 0,-1 0 0 0 0,1 0 1 0 0,-1 0-1 0 0,1-1 0 0 0,-1 1 0 0 0,1 0 0 0 0,-1-1 0 0 0,1 1 1 0 0,-1 0-1 0 0,0-1 0 0 0,1 1 0 0 0,-1 0 0 0 0,1-1 1 0 0,-1 0-1 0 0,10-8-6739 0 0</inkml:trace>
  <inkml:trace contextRef="#ctx0" brushRef="#br0" timeOffset="32633.69">6560 5171 11976 0 0,'0'0'546'0'0,"0"0"-10"0"0,-4 8-322 0 0,-2 0 437 0 0,-1 0 1 0 0,-13 13-1 0 0,13-15-61 0 0,1 1 0 0 0,0-1 0 0 0,0 1 0 0 0,-6 11-1 0 0,-1 4 270 0 0,2 1-1 0 0,0 1 1 0 0,-10 35-1 0 0,18-47-686 0 0,0 0 1 0 0,0 0-1 0 0,2 0 0 0 0,-1 0 1 0 0,1 0-1 0 0,1 1 1 0 0,0-1-1 0 0,1 0 0 0 0,3 17 1 0 0,-4-28-151 0 0,0 0 1 0 0,0 0 0 0 0,1 1-1 0 0,-1-1 1 0 0,0 0-1 0 0,0 0 1 0 0,1 0 0 0 0,-1 0-1 0 0,1 0 1 0 0,-1 0 0 0 0,1 0-1 0 0,0 0 1 0 0,-1 0 0 0 0,1 0-1 0 0,0 0 1 0 0,0 0-1 0 0,-1 0 1 0 0,1 0 0 0 0,0 0-1 0 0,0-1 1 0 0,0 1 0 0 0,0 0-1 0 0,0-1 1 0 0,0 1 0 0 0,0-1-1 0 0,0 1 1 0 0,0-1-1 0 0,1 1 1 0 0,-1-1 0 0 0,0 0-1 0 0,0 0 1 0 0,0 1 0 0 0,0-1-1 0 0,1 0 1 0 0,-1 0 0 0 0,0 0-1 0 0,0 0 1 0 0,0-1 0 0 0,1 1-1 0 0,-1 0 1 0 0,1-1-1 0 0,3 0 116 0 0,0-1 1 0 0,-1-1-1 0 0,1 1 0 0 0,-1 0 0 0 0,0-1 0 0 0,0 0 0 0 0,0 0 0 0 0,6-6 0 0 0,6-8-78 0 0,25-33 0 0 0,-11 11-75 0 0,-14 24 34 0 0,-14 14 72 0 0,4 16 74 0 0,-4-10-219 0 0,0-1 26 0 0,0 0 0 0 0,0 1 1 0 0,-1-1-1 0 0,1 1 0 0 0,-1-1 0 0 0,0 1 0 0 0,0 0 1 0 0,0 6-1 0 0,2 14-53 0 0,-2-22 72 0 0,0 1 1 0 0,-1-1 0 0 0,1 0 0 0 0,-1 0 0 0 0,0 0 0 0 0,0 0-1 0 0,-1 5 1 0 0,1-7-11 0 0,0 1 0 0 0,0-1 0 0 0,0 0 1 0 0,0 1-1 0 0,0-1 0 0 0,1 0 0 0 0,-1 1 0 0 0,0-1 0 0 0,1 0 0 0 0,-1 0 0 0 0,1 1 0 0 0,-1-1 0 0 0,1 0 0 0 0,-1 0 0 0 0,1 0 0 0 0,0 0 1 0 0,0 0-1 0 0,-1 0 0 0 0,1 0 0 0 0,0 0 0 0 0,0 0 0 0 0,0 0 0 0 0,0 0 0 0 0,0 0 0 0 0,0-1 0 0 0,1 1 0 0 0,-1 0 0 0 0,0-1 0 0 0,0 1 1 0 0,2 0-1 0 0,5-6-689 0 0,-6 3 564 0 0,1-1-152 0 0,1-1 0 0 0,-1 1 0 0 0,1-1 0 0 0,-1-1 1 0 0,0 1-1 0 0,-1 0 0 0 0,1-1 0 0 0,-1 1 1 0 0,0-1-1 0 0,0 0 0 0 0,0 1 0 0 0,0-1 0 0 0,1-10 1 0 0,1-8-2410 0 0,1-40 0 0 0,-4 54 2072 0 0,1-25-1163 0 0,1-1-793 0 0,-3-47 1 0 0,0 43 1539 0 0,0-5 2511 0 0,0 29 1373 0 0,0 13-2261 0 0,0 0 1 0 0,0 0 0 0 0,0 0-1 0 0,0 0 1 0 0,-1 0 0 0 0,1 0-1 0 0,0 1 1 0 0,-1-1 0 0 0,1 0-1 0 0,-2-2 1 0 0,2 3 1022 0 0,0 1-49 0 0,3 7 681 0 0,1 4-1804 0 0,-1 1 0 0 0,-1 0 0 0 0,3 20 0 0 0,-5-31-426 0 0,8 136 559 0 0,4 29 949 0 0,-8-143-1504 0 0,-2-14-137 0 0,0-1-1 0 0,0 15 0 0 0,-2-21-65 0 0,0 0 1 0 0,0 1-1 0 0,0-1 0 0 0,1 0 1 0 0,-1 0-1 0 0,1 0 0 0 0,0 0 1 0 0,1 4-1 0 0,-1-4-522 0 0,3 11-7469 0 0</inkml:trace>
  <inkml:trace contextRef="#ctx0" brushRef="#br0" timeOffset="33008.85">5871 5806 13824 0 0,'-13'-61'1496'0'0,"13"60"-1487"0"0,0 1 1 0 0,0 0 0 0 0,0 0-1 0 0,0 0 1 0 0,0 0 0 0 0,0 0 0 0 0,0 0-1 0 0,0 0 1 0 0,0-1 0 0 0,0 1 0 0 0,0 0-1 0 0,0 0 1 0 0,0 0 0 0 0,0 0-1 0 0,0 0 1 0 0,0 0 0 0 0,0 0 0 0 0,0 0-1 0 0,-1-1 1 0 0,1 1 0 0 0,0 0 0 0 0,0 0-1 0 0,0 0 1 0 0,0 0 0 0 0,0 0-1 0 0,0 0 1 0 0,0 0 0 0 0,0 0 0 0 0,0 0-1 0 0,-1 0 1 0 0,1 0 0 0 0,0 0 0 0 0,0 0-1 0 0,0 0 1 0 0,0 0 0 0 0,0-1-1 0 0,0 1 1 0 0,0 0 0 0 0,-1 0 0 0 0,1 0-1 0 0,0 0 1 0 0,0 1 0 0 0,-4 3 935 0 0,-3 13 675 0 0,4 0-1395 0 0,1 1-1 0 0,0-1 0 0 0,1 1 0 0 0,2 25 0 0 0,-1-10-225 0 0,2 20-18 0 0,13 83 0 0 0,22 51 500 0 0,-35-177-282 0 0,1-1-1 0 0,0 1 1 0 0,0-1 0 0 0,1 0-1 0 0,0 0 1 0 0,1 0 0 0 0,8 13-1 0 0,-12-21-196 0 0,0 0 0 0 0,0 0-1 0 0,0 1 1 0 0,0-1-1 0 0,0 0 1 0 0,1 0 0 0 0,-1 0-1 0 0,0 0 1 0 0,1-1 0 0 0,-1 1-1 0 0,0 0 1 0 0,1 0 0 0 0,-1-1-1 0 0,1 1 1 0 0,-1-1-1 0 0,1 1 1 0 0,-1-1 0 0 0,1 0-1 0 0,-1 0 1 0 0,1 0 0 0 0,-1 0-1 0 0,1 0 1 0 0,0 0-1 0 0,-1 0 1 0 0,1 0 0 0 0,-1 0-1 0 0,1-1 1 0 0,-1 1 0 0 0,1 0-1 0 0,-1-1 1 0 0,1 0 0 0 0,-1 1-1 0 0,1-1 1 0 0,-1 0-1 0 0,0 0 1 0 0,1 0 0 0 0,1-2-1 0 0,5-3-109 0 0,0-1 0 0 0,-1 0 0 0 0,1-1-1 0 0,8-11 1 0 0,-14 16-13 0 0,3-4-409 0 0,-1 1 0 0 0,1-1 0 0 0,-2 0 0 0 0,4-8 0 0 0,3-8-6123 0 0</inkml:trace>
  <inkml:trace contextRef="#ctx0" brushRef="#br0" timeOffset="33416.68">5769 6100 12608 0 0,'-2'1'51'0'0,"-2"0"54"0"0,0 0 1 0 0,1 0 0 0 0,-1 0-1 0 0,0 0 1 0 0,0-1 0 0 0,0 0-1 0 0,0 1 1 0 0,0-1 0 0 0,0-1-1 0 0,0 1 1 0 0,0 0 0 0 0,0-1 0 0 0,-3-1-1 0 0,12 0 4676 0 0,27-6-4470 0 0,31-6-272 0 0,113-41-1 0 0,-110 32 64 0 0,59-19-777 0 0,-87 27 49 0 0,-31 11 299 0 0,0 0 0 0 0,1 1-1 0 0,-1 0 1 0 0,1 1-1 0 0,0 0 1 0 0,-1 0-1 0 0,16-1 1 0 0,-22 3-137 0 0,-1 0 15 0 0,0 0 1 0 0,0 0 116 0 0,0 0 486 0 0,-1 0-78 0 0,0 0 0 0 0,0 1 0 0 0,0-1 0 0 0,0 1 0 0 0,0-1 0 0 0,0 1 0 0 0,0-1 0 0 0,1 1 0 0 0,-1-1 0 0 0,0 1 0 0 0,0 0 0 0 0,0 0 0 0 0,0-1 0 0 0,1 1 1 0 0,-1 0-1 0 0,0 0 0 0 0,0 1 0 0 0,-6 5 1720 0 0,7-6-744 0 0,0-1-1 0 0,0 0-23 0 0,0 0-11 0 0,0 0-1 0 0,0 0-112 0 0,0 0-470 0 0,-2-6-21 0 0,1-2-158 0 0,1 1 1 0 0,0-1-1 0 0,0 1 1 0 0,3-16-1 0 0,1-13 485 0 0,-3 13-286 0 0,0 18-381 0 0,-1 0 0 0 0,0 0 1 0 0,0 0-1 0 0,0 0 0 0 0,0 0 1 0 0,-1 0-1 0 0,-1-7 0 0 0,2 12-70 0 0,0 0-1 0 0,0-1 1 0 0,0 1 0 0 0,-1-1-1 0 0,1 1 1 0 0,0 0-1 0 0,0-1 1 0 0,0 1 0 0 0,-1 0-1 0 0,1-1 1 0 0,0 1-1 0 0,0 0 1 0 0,-1-1 0 0 0,1 1-1 0 0,0 0 1 0 0,0-1-1 0 0,-1 1 1 0 0,1 0 0 0 0,-1 0-1 0 0,1 0 1 0 0,0-1 0 0 0,-1 1-1 0 0,1 0 1 0 0,0 0-1 0 0,-1 0 1 0 0,1 0 0 0 0,-1 0-1 0 0,1-1 1 0 0,0 1-1 0 0,-1 0 1 0 0,1 0 0 0 0,-1 0-1 0 0,-1 1 3 0 0,1-1 0 0 0,0 0-1 0 0,-1 1 1 0 0,1-1 0 0 0,0 1-1 0 0,-1-1 1 0 0,1 1 0 0 0,0 0 0 0 0,-2 1-1 0 0,-22 21-69 0 0,15-12-16 0 0,1 1-1 0 0,1 1 0 0 0,0 0 1 0 0,-11 25-1 0 0,-17 59-564 0 0,29-76 480 0 0,4-12 85 0 0,0 1-1 0 0,1 0 1 0 0,0 0-1 0 0,-1 14 1 0 0,2-21 66 0 0,1-1 0 0 0,0 1 0 0 0,0-1 0 0 0,0 0 0 0 0,0 1 0 0 0,1-1 0 0 0,-1 0 0 0 0,0 1 0 0 0,1-1 0 0 0,0 0 0 0 0,0 1 0 0 0,0-1 0 0 0,0 0-1 0 0,0 0 1 0 0,0 0 0 0 0,0 0 0 0 0,0 0 0 0 0,1 0 0 0 0,-1 0 0 0 0,1 0 0 0 0,0-1 0 0 0,-1 1 0 0 0,4 2 0 0 0,-1-3-72 0 0,0 0-1 0 0,-1 0 1 0 0,1 0-1 0 0,0-1 0 0 0,0 1 1 0 0,0-1-1 0 0,-1 0 1 0 0,1 0-1 0 0,0 0 1 0 0,0-1-1 0 0,-1 0 1 0 0,1 1-1 0 0,0-1 0 0 0,-1 0 1 0 0,1-1-1 0 0,0 1 1 0 0,3-3-1 0 0,4-2-74 0 0,0-1-1 0 0,-1 0 0 0 0,0 0 0 0 0,0-1 0 0 0,-1 0 1 0 0,15-17-1 0 0,-9 6-1933 0 0,13-22 1 0 0,-8 8-4726 0 0</inkml:trace>
  <inkml:trace contextRef="#ctx0" brushRef="#br0" timeOffset="33844.93">6524 5678 15344 0 0,'-5'1'184'0'0,"1"-1"0"0"0,-1 1 0 0 0,1 0 1 0 0,0 1-1 0 0,-1-1 0 0 0,1 1 0 0 0,0 0 1 0 0,0 0-1 0 0,-7 4 0 0 0,-36 28 2208 0 0,43-32-1857 0 0,-4 4-251 0 0,1 1-1 0 0,-1-1 1 0 0,1 1 0 0 0,1 1 0 0 0,-1-1 0 0 0,1 1 0 0 0,1 0 0 0 0,-1 1 0 0 0,1-1 0 0 0,1 1-1 0 0,-7 15 1 0 0,11-23-284 0 0,0 1 0 0 0,0-1 0 0 0,-1 0 0 0 0,1 0 0 0 0,0 0 0 0 0,0 0 0 0 0,0 0 0 0 0,0 0 0 0 0,0 1 0 0 0,0-1 0 0 0,0 0 0 0 0,1 0 0 0 0,-1 0 0 0 0,0 0 0 0 0,0 0 0 0 0,1 0 0 0 0,-1 0 0 0 0,1 0 0 0 0,-1 0 0 0 0,1 0 0 0 0,0 0 0 0 0,-1 0 0 0 0,1 0 0 0 0,0 0 0 0 0,0 0 0 0 0,-1 0 0 0 0,1-1 0 0 0,0 1 0 0 0,0 0 0 0 0,0 0 0 0 0,0-1 0 0 0,2 1 0 0 0,0 1 0 0 0,0-1 0 0 0,1 1 0 0 0,-1-1 0 0 0,1 0 0 0 0,0-1 0 0 0,-1 1 0 0 0,1 0 0 0 0,6-1 0 0 0,4 0 0 0 0,11 0 0 0 0,36 4 0 0 0,-55-3 0 0 0,1 0 0 0 0,-1 0 0 0 0,0 1 0 0 0,1 0 0 0 0,-1 0 0 0 0,0 0 0 0 0,0 1 0 0 0,0 0 0 0 0,0 0 0 0 0,8 7 0 0 0,-6-3-10 0 0,-2-3-39 0 0,0 1 0 0 0,-1 0 0 0 0,8 10 0 0 0,-11-12 41 0 0,0 0 1 0 0,0 0 0 0 0,-1 0 0 0 0,1 0-1 0 0,-1 0 1 0 0,0 1 0 0 0,1-1-1 0 0,-2 1 1 0 0,1-1 0 0 0,0 6 0 0 0,0-4 78 0 0,0-1 0 0 0,-1 1 0 0 0,0-1 0 0 0,0 0 0 0 0,0 1 0 0 0,-1-1 0 0 0,1 1 0 0 0,-1-1 0 0 0,0 0 0 0 0,0 1 0 0 0,-1-1 0 0 0,1 0 0 0 0,-1 0 0 0 0,0 0 0 0 0,0 0 1 0 0,-4 5-1 0 0,1-2-22 0 0,0 0 1 0 0,0-1 0 0 0,-1 1-1 0 0,0-1 1 0 0,0-1 0 0 0,-1 1-1 0 0,0-1 1 0 0,0 0 0 0 0,0-1-1 0 0,0 0 1 0 0,-1 0 0 0 0,0 0-1 0 0,0-1 1 0 0,0 0 0 0 0,0 0-1 0 0,0-1 1 0 0,0 0 0 0 0,-1-1-1 0 0,-9 1 1 0 0,15-2-338 0 0,1-1 1 0 0,-1 1-1 0 0,1 0 1 0 0,-1-1-1 0 0,1 0 1 0 0,-1 0-1 0 0,1 0 1 0 0,0 0-1 0 0,-1 0 1 0 0,1 0-1 0 0,0 0 1 0 0,0-1-1 0 0,-4-2 1 0 0,-1-7-7562 0 0</inkml:trace>
  <inkml:trace contextRef="#ctx0" brushRef="#br0" timeOffset="34221.41">6718 5645 17711 0 0,'0'0'811'0'0,"0"0"-19"0"0,-1 1-507 0 0,-1 1-206 0 0,0 0 0 0 0,0 0 0 0 0,1 1 0 0 0,-1-1-1 0 0,0 1 1 0 0,1-1 0 0 0,0 1 0 0 0,-2 4-1 0 0,-10 18 1159 0 0,10-19-1129 0 0,-1 1 1 0 0,1 0-1 0 0,0 0 1 0 0,1 0 0 0 0,0 0-1 0 0,0 0 1 0 0,0 0-1 0 0,0 14 1 0 0,-6 22-80 0 0,5-33-29 0 0,1 0 0 0 0,0 1 0 0 0,0-1 0 0 0,1 1 0 0 0,0 0 0 0 0,1-1 0 0 0,1 12 0 0 0,0 23 0 0 0,-1-35 0 0 0,0 0 0 0 0,0 0 0 0 0,1-1 0 0 0,0 1 0 0 0,3 10 0 0 0,-1-8 79 0 0,1 0 0 0 0,0 0-1 0 0,1-1 1 0 0,0 0 0 0 0,12 20-1 0 0,-15-29-62 0 0,-1 0 0 0 0,1 1 0 0 0,0-1-1 0 0,0 0 1 0 0,0 0 0 0 0,1 0-1 0 0,-1 0 1 0 0,0 0 0 0 0,1 0 0 0 0,0-1-1 0 0,-1 1 1 0 0,1-1 0 0 0,0 0 0 0 0,-1 1-1 0 0,1-2 1 0 0,0 1 0 0 0,0 0 0 0 0,0 0-1 0 0,0-1 1 0 0,0 1 0 0 0,0-1-1 0 0,0 0 1 0 0,0 0 0 0 0,0 0 0 0 0,0-1-1 0 0,0 1 1 0 0,0-1 0 0 0,0 1 0 0 0,3-2-1 0 0,-1 0-188 0 0,0 0 0 0 0,0-1 0 0 0,0 1 0 0 0,-1-1 0 0 0,1 0 0 0 0,-1 0 0 0 0,0 0 0 0 0,0-1 0 0 0,0 1 0 0 0,0-1-1 0 0,0 0 1 0 0,-1 0 0 0 0,0 0 0 0 0,0-1 0 0 0,4-6 0 0 0,3-7-850 0 0</inkml:trace>
  <inkml:trace contextRef="#ctx0" brushRef="#br0" timeOffset="34222.41">6641 5951 15408 0 0,'-2'0'348'0'0,"-33"3"294"0"0,25-3-409 0 0,-1 1-1 0 0,-15 3 0 0 0,13-1 560 0 0,12-3 100 0 0,1 0 42 0 0,0 0-90 0 0,8-1-158 0 0,34-6-499 0 0,-1-3 0 0 0,77-28 0 0 0,-99 32-60 0 0,-8 1-596 0 0,0 1-1 0 0,11-8 0 0 0,-4 3-413 0 0</inkml:trace>
  <inkml:trace contextRef="#ctx0" brushRef="#br0" timeOffset="34598.28">6935 5864 6448 0 0,'2'8'669'0'0,"-2"-2"129"0"0,-1 0 1 0 0,0 0-1 0 0,0 0 0 0 0,-3 7 1 0 0,-2 14 4277 0 0,5-14-4263 0 0,1 1-1 0 0,0-1 1 0 0,3 20-1 0 0,0-6-65 0 0,-3-20-554 0 0,1 0 0 0 0,1-1 0 0 0,-1 1-1 0 0,1-1 1 0 0,0 1 0 0 0,1-1 0 0 0,5 11 0 0 0,-8-16-108 0 0,6-9-561 0 0,-3-6-184 0 0,-6-6-47 0 0</inkml:trace>
  <inkml:trace contextRef="#ctx0" brushRef="#br0" timeOffset="35042.75">6897 5662 16384 0 0,'0'0'751'0'0,"0"0"-19"0"0,10 10-50 0 0,9 23 781 0 0,17 32-877 0 0,-34-61-568 0 0,3 7 97 0 0,0 0 1 0 0,7 22-1 0 0,-2 0 194 0 0,-6-20 38 0 0,5 26 0 0 0,-3-12 212 0 0,-4-19-249 0 0,-1 0-1 0 0,1 0 0 0 0,0 12 1 0 0,1 12 1323 0 0,-3-31-1377 0 0,0-1-109 0 0,0 0-19 0 0,0 0 4 0 0,0 0 43 0 0,-5-7 215 0 0,5 6-369 0 0,-1-1-1 0 0,1 1 1 0 0,0-1 0 0 0,0 0-1 0 0,0 1 1 0 0,0-1 0 0 0,0 1-1 0 0,0-1 1 0 0,0 0-1 0 0,1 1 1 0 0,-1-1 0 0 0,1-2-1 0 0,2-11 8 0 0,-3-3 37 0 0,-1 7-94 0 0,1 0-1 0 0,1 0 1 0 0,0 0-1 0 0,0 0 1 0 0,6-18-1 0 0,-1-6-189 0 0,-5 29 126 0 0,-1 0-1 0 0,1 0 1 0 0,1 0 0 0 0,-1 0 0 0 0,1 1-1 0 0,5-12 1 0 0,-6 14 54 0 0,1 0 0 0 0,0-1 1 0 0,-1 1-1 0 0,0-1 0 0 0,0 1 0 0 0,1-6 0 0 0,-2 8 39 0 0,1 0 0 0 0,-1 0 0 0 0,0 1 0 0 0,1-1 0 0 0,-1 0 0 0 0,1 0 0 0 0,-1 1 0 0 0,1-1 0 0 0,-1 0 0 0 0,1 1 0 0 0,-1-1 0 0 0,1 0 0 0 0,-1 1 0 0 0,1-1 0 0 0,0 1 0 0 0,-1-1 0 0 0,1 1 0 0 0,0-1 0 0 0,0 1 0 0 0,0-1 0 0 0,-1 1 0 0 0,1 0 0 0 0,2-1 0 0 0,7-1 0 0 0,-8 3 1 0 0,0 0 1 0 0,0 0-1 0 0,0 0 0 0 0,0 0 1 0 0,0 0-1 0 0,0 1 0 0 0,0-1 0 0 0,0 0 1 0 0,-1 1-1 0 0,1-1 0 0 0,0 1 0 0 0,-1 0 1 0 0,0 0-1 0 0,1-1 0 0 0,-1 1 0 0 0,0 0 1 0 0,2 4-1 0 0,1 2 48 0 0,-1 0 0 0 0,0 0 0 0 0,2 9 0 0 0,10 36-174 0 0,33 79-1 0 0,-38-104-188 0 0,-9-24 205 0 0,1 1 0 0 0,-1-1 0 0 0,1 1 0 0 0,-1-1-1 0 0,1 0 1 0 0,0 0 0 0 0,1 0 0 0 0,-1 0 0 0 0,1 0 0 0 0,0-1-1 0 0,3 4 1 0 0,-5-6-645 0 0,6-5-2588 0 0,2 0 1438 0 0</inkml:trace>
  <inkml:trace contextRef="#ctx0" brushRef="#br0" timeOffset="35459.07">7339 5871 2760 0 0,'1'-1'36'0'0,"0"0"-1"0"0,0 0 1 0 0,0-1-1 0 0,0 1 1 0 0,0 0-1 0 0,-1 0 1 0 0,1-1 0 0 0,0 1-1 0 0,-1 0 1 0 0,1-1-1 0 0,0 1 1 0 0,-1 0 0 0 0,0-1-1 0 0,1 1 1 0 0,-1-1-1 0 0,0 1 1 0 0,0-1 0 0 0,0 1-1 0 0,0-1 1 0 0,0 1-1 0 0,0-1 1 0 0,-1-2 0 0 0,-1-8 4713 0 0,1 7-1698 0 0,0-1 1 0 0,0 0-1 0 0,-4-9 1 0 0,4 13-2723 0 0,0 0 0 0 0,0 1 0 0 0,0-1 0 0 0,0 0 0 0 0,0 1 0 0 0,0-1 0 0 0,-1 1 0 0 0,1-1 0 0 0,-1 1 0 0 0,1 0 0 0 0,-1 0 0 0 0,1 0 0 0 0,-1 0 0 0 0,1 0 0 0 0,-4-2 0 0 0,3 2-279 0 0,0 1 0 0 0,0-1 1 0 0,0 0-1 0 0,0 0 0 0 0,0 1 0 0 0,0-1 0 0 0,0 1 1 0 0,0 0-1 0 0,0 0 0 0 0,0-1 0 0 0,0 1 0 0 0,-1 1 1 0 0,1-1-1 0 0,0 0 0 0 0,0 0 0 0 0,0 1 1 0 0,0-1-1 0 0,0 1 0 0 0,0 0 0 0 0,0 0 0 0 0,0-1 1 0 0,0 1-1 0 0,0 1 0 0 0,0-1 0 0 0,-1 1 0 0 0,0 1 22 0 0,0 0 0 0 0,1 0 0 0 0,-1 0 0 0 0,1 0 0 0 0,0 1 0 0 0,0-1 0 0 0,0 1 0 0 0,1-1 0 0 0,-1 1 0 0 0,1-1 0 0 0,0 1 0 0 0,0 0 0 0 0,-1 4 0 0 0,1 3-73 0 0,1 0-1 0 0,0 0 1 0 0,1 0-1 0 0,0 0 1 0 0,3 14-1 0 0,-4-22 0 0 0,2 5-9 0 0,0 0 0 0 0,1 0-1 0 0,0 0 1 0 0,5 10-1 0 0,3 7-44 0 0,-10-23 55 0 0,0 1 1 0 0,0 0-1 0 0,1-1 0 0 0,-1 1 1 0 0,1-1-1 0 0,0 1 0 0 0,0-1 1 0 0,0 0-1 0 0,0 1 0 0 0,0-1 1 0 0,0 0-1 0 0,0-1 0 0 0,1 1 1 0 0,-1 0-1 0 0,1-1 0 0 0,4 3 1 0 0,-5-3-1 0 0,0-1 0 0 0,-1 1 1 0 0,1-1-1 0 0,-1 0 1 0 0,1 0-1 0 0,0 0 1 0 0,-1 0-1 0 0,1 0 1 0 0,0 0-1 0 0,-1 0 1 0 0,1 0-1 0 0,0 0 1 0 0,-1-1-1 0 0,1 1 1 0 0,-1-1-1 0 0,1 1 1 0 0,-1-1-1 0 0,1 0 1 0 0,-1 0-1 0 0,1 1 1 0 0,-1-1-1 0 0,0 0 1 0 0,1 0-1 0 0,-1 0 1 0 0,0-1-1 0 0,0 1 1 0 0,0 0-1 0 0,0 0 1 0 0,0-1-1 0 0,0 1 1 0 0,1-2-1 0 0,7-11-76 0 0,-2-1 0 0 0,1 1 0 0 0,4-16 0 0 0,-11 28 17 0 0,-1 3 50 0 0,1 0-1 0 0,0-1 1 0 0,0 1-1 0 0,0 0 1 0 0,-1-1-1 0 0,1 1 1 0 0,0 0-1 0 0,-1 0 1 0 0,1-1-1 0 0,-1 1 1 0 0,1 0-1 0 0,-1 0 1 0 0,1 0-1 0 0,-1 0 1 0 0,0 0-1 0 0,1 0 1 0 0,-1 2-1 0 0,1-1-4 0 0,3 9 12 0 0,-1 1-1 0 0,-1-1 1 0 0,2 18 0 0 0,2 9 20 0 0,-4-21 88 0 0,0 0-1 0 0,-1 0 0 0 0,-2 23 1 0 0,0-9 166 0 0,1-9-48 0 0,-2 0 0 0 0,0-1-1 0 0,-1 0 1 0 0,-6 22 0 0 0,7-37-172 0 0,0-1 1 0 0,1 0 0 0 0,-2 0 0 0 0,1 0-1 0 0,0 0 1 0 0,-1 0 0 0 0,0 0-1 0 0,0-1 1 0 0,-1 1 0 0 0,-6 6-1 0 0,7-8-149 0 0,0-1-1 0 0,0 0 0 0 0,0 0 0 0 0,0 0 0 0 0,-1 0 0 0 0,1 0 0 0 0,-1-1 1 0 0,1 0-1 0 0,-1 1 0 0 0,1-1 0 0 0,-1 0 0 0 0,0-1 0 0 0,1 1 0 0 0,-1-1 1 0 0,0 0-1 0 0,-7 0 0 0 0,-9-2-1664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13T21:48:22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80 975 5064 0 0,'0'0'389'0'0,"-14"2"4008"0"0,12-2-4113 0 0,0 1-1 0 0,0 0 0 0 0,0 0 0 0 0,0 0 1 0 0,0 0-1 0 0,1 0 0 0 0,-1 0 0 0 0,0 0 0 0 0,0 0 1 0 0,1 1-1 0 0,-1-1 0 0 0,1 1 0 0 0,-1-1 1 0 0,1 1-1 0 0,0 0 0 0 0,0 0 0 0 0,-1-1 0 0 0,1 1 1 0 0,-1 3-1 0 0,-2 5 2028 0 0,0-1 1 0 0,-4 19-1 0 0,4-11-1265 0 0,1-6-897 0 0,0 1-1 0 0,1 0 1 0 0,0 0-1 0 0,0 19 0 0 0,4 49 984 0 0,1-42-934 0 0,-2-6-194 0 0,9 378 1432 0 0,-8-256-969 0 0,1-31-326 0 0,-3-121-141 0 0,10 320 0 0 0,-5-259-103 0 0,10 73-362 0 0,-15-134 35 0 0,4-12-2637 0 0,0-15 1252 0 0,2-12-9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ItsToxyk</dc:creator>
  <cp:keywords/>
  <dc:description/>
  <cp:lastModifiedBy>Arpide, Daniel J.</cp:lastModifiedBy>
  <cp:revision>2</cp:revision>
  <dcterms:created xsi:type="dcterms:W3CDTF">2020-07-18T19:18:00Z</dcterms:created>
  <dcterms:modified xsi:type="dcterms:W3CDTF">2020-07-18T19:18:00Z</dcterms:modified>
</cp:coreProperties>
</file>